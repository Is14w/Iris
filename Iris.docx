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CB132" w14:textId="77777777" w:rsidR="006C13CE" w:rsidRDefault="00DB6406">
      <w:pPr>
        <w:pStyle w:val="2"/>
        <w:rPr>
          <w:rFonts w:hint="eastAsia"/>
        </w:rPr>
      </w:pPr>
      <w:r>
        <w:rPr>
          <w:rFonts w:hint="eastAsia"/>
        </w:rPr>
        <w:t>鸢尾花【</w:t>
      </w:r>
      <w:r>
        <w:rPr>
          <w:rFonts w:ascii="等线" w:eastAsia="等线" w:hAnsi="等线" w:hint="eastAsia"/>
        </w:rPr>
        <w:t>プロセガ同人</w:t>
      </w:r>
      <w:r>
        <w:rPr>
          <w:rFonts w:eastAsia="等线" w:hint="eastAsia"/>
        </w:rPr>
        <w:t>|</w:t>
      </w:r>
      <w:r>
        <w:rPr>
          <w:rFonts w:eastAsia="等线" w:hint="eastAsia"/>
        </w:rPr>
        <w:t>宵崎奏</w:t>
      </w:r>
      <w:r>
        <w:rPr>
          <w:rFonts w:eastAsia="等线" w:hint="eastAsia"/>
        </w:rPr>
        <w:t>&amp;</w:t>
      </w:r>
      <w:r>
        <w:rPr>
          <w:rFonts w:eastAsia="等线" w:hint="eastAsia"/>
        </w:rPr>
        <w:t>朝比奈真冬</w:t>
      </w:r>
      <w:r>
        <w:rPr>
          <w:rFonts w:hint="eastAsia"/>
        </w:rPr>
        <w:t>】</w:t>
      </w:r>
    </w:p>
    <w:p w14:paraId="4F56B809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（大概是）男性向注意。</w:t>
      </w:r>
    </w:p>
    <w:p w14:paraId="4CDF084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剧情崩坏/捏造注意。</w:t>
      </w:r>
    </w:p>
    <w:p w14:paraId="234CC7C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OOC注意。</w:t>
      </w:r>
    </w:p>
    <w:p w14:paraId="53983A03" w14:textId="77777777" w:rsidR="006C13CE" w:rsidRDefault="00DB640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第一人称叙事。</w:t>
      </w:r>
    </w:p>
    <w:p w14:paraId="11F66B72" w14:textId="77777777" w:rsidR="006C13CE" w:rsidRDefault="006C13CE">
      <w:pPr>
        <w:rPr>
          <w:rFonts w:hint="eastAsia"/>
        </w:rPr>
      </w:pPr>
    </w:p>
    <w:p w14:paraId="3584AC89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（一）</w:t>
      </w:r>
    </w:p>
    <w:p w14:paraId="3DDBDF7B" w14:textId="77777777" w:rsidR="006C13CE" w:rsidRDefault="00DB6406">
      <w:pPr>
        <w:rPr>
          <w:rFonts w:hint="eastAsia"/>
        </w:rPr>
      </w:pPr>
      <w:r>
        <w:rPr>
          <w:rFonts w:hint="eastAsia"/>
        </w:rPr>
        <w:t>杯面是不健康的食物。</w:t>
      </w:r>
      <w:proofErr w:type="gramStart"/>
      <w:r>
        <w:rPr>
          <w:rFonts w:hint="eastAsia"/>
        </w:rPr>
        <w:t>绘名常常</w:t>
      </w:r>
      <w:proofErr w:type="gramEnd"/>
      <w:r>
        <w:rPr>
          <w:rFonts w:hint="eastAsia"/>
        </w:rPr>
        <w:t>和我这么说。</w:t>
      </w:r>
    </w:p>
    <w:p w14:paraId="3719581D" w14:textId="77777777" w:rsidR="006C13CE" w:rsidRDefault="00DB6406">
      <w:pPr>
        <w:rPr>
          <w:rFonts w:hint="eastAsia"/>
        </w:rPr>
      </w:pPr>
      <w:r>
        <w:rPr>
          <w:rFonts w:hint="eastAsia"/>
        </w:rPr>
        <w:t>该怎么说呢……杯面真的很方便啊。</w:t>
      </w:r>
    </w:p>
    <w:p w14:paraId="62560F9F" w14:textId="77777777" w:rsidR="006C13CE" w:rsidRDefault="00DB6406">
      <w:pPr>
        <w:rPr>
          <w:rFonts w:hint="eastAsia"/>
        </w:rPr>
      </w:pPr>
      <w:r>
        <w:rPr>
          <w:rFonts w:hint="eastAsia"/>
        </w:rPr>
        <w:t>有各种各样的味道，吃腻了也不怕。如果一个不喜欢了，就换到下一个。如果面饼吃腻了，也可以选择另一个系列的杯面，口感会有微妙的不同。调料里姑且也有蔬菜和油脂，总而言之应该是非常健康的食物才对。</w:t>
      </w:r>
    </w:p>
    <w:p w14:paraId="1AA244B8" w14:textId="77777777" w:rsidR="006C13CE" w:rsidRDefault="00DB6406">
      <w:pPr>
        <w:rPr>
          <w:rFonts w:hint="eastAsia"/>
        </w:rPr>
      </w:pPr>
      <w:r>
        <w:rPr>
          <w:rFonts w:hint="eastAsia"/>
        </w:rPr>
        <w:t>而且，吃杯面也可以省去做饭的时间。只要把煮好的开水倒进去，丢在一边就好。是名副其实的三分钟料理，现代的食物魔法。不需要出门就可以得到食物的魔法。</w:t>
      </w:r>
    </w:p>
    <w:p w14:paraId="5E330748" w14:textId="77777777" w:rsidR="006C13CE" w:rsidRDefault="00DB6406">
      <w:pPr>
        <w:rPr>
          <w:rFonts w:hint="eastAsia"/>
        </w:rPr>
      </w:pPr>
      <w:r>
        <w:rPr>
          <w:rFonts w:hint="eastAsia"/>
        </w:rPr>
        <w:t>肚子有些</w:t>
      </w:r>
      <w:proofErr w:type="gramStart"/>
      <w:r>
        <w:rPr>
          <w:rFonts w:hint="eastAsia"/>
        </w:rPr>
        <w:t>咕噜咕噜</w:t>
      </w:r>
      <w:proofErr w:type="gramEnd"/>
      <w:r>
        <w:rPr>
          <w:rFonts w:hint="eastAsia"/>
        </w:rPr>
        <w:t>的叫了。</w:t>
      </w:r>
    </w:p>
    <w:p w14:paraId="66AB3716" w14:textId="77777777" w:rsidR="006C13CE" w:rsidRDefault="00DB6406">
      <w:pPr>
        <w:rPr>
          <w:rFonts w:hint="eastAsia"/>
        </w:rPr>
      </w:pPr>
      <w:r>
        <w:rPr>
          <w:rFonts w:hint="eastAsia"/>
        </w:rPr>
        <w:t>我撕开杯面的包装。是熟悉的配料香气冒了出来，上次吃还是好些日子以前了。</w:t>
      </w:r>
    </w:p>
    <w:p w14:paraId="516D3057" w14:textId="77777777" w:rsidR="006C13CE" w:rsidRDefault="00DB6406">
      <w:pPr>
        <w:rPr>
          <w:rFonts w:hint="eastAsia"/>
        </w:rPr>
      </w:pPr>
      <w:r>
        <w:rPr>
          <w:rFonts w:hint="eastAsia"/>
        </w:rPr>
        <w:t>然后就是，倒进开水，然后等待。</w:t>
      </w:r>
    </w:p>
    <w:p w14:paraId="64E46247" w14:textId="77777777" w:rsidR="006C13CE" w:rsidRDefault="00DB6406">
      <w:pPr>
        <w:rPr>
          <w:rFonts w:hint="eastAsia"/>
        </w:rPr>
      </w:pPr>
      <w:r>
        <w:rPr>
          <w:rFonts w:hint="eastAsia"/>
        </w:rPr>
        <w:t>正好，眼下的工作暂时也告一段落了。我取下耳机，瘫到了椅子上。泡面冒着热气，里面的面饼先生应该在慢慢膨胀吧。说起来，这把人体工……什么的椅子，还是望月同学送给我的呢。最近，受了她很多照顾，要想办法好好报答啊。然后要做什么呢？再晚些的话，是大家的视频制作商讨会。</w:t>
      </w:r>
    </w:p>
    <w:p w14:paraId="289B347B" w14:textId="77777777" w:rsidR="006C13CE" w:rsidRDefault="00DB6406">
      <w:pPr>
        <w:rPr>
          <w:rFonts w:hint="eastAsia"/>
        </w:rPr>
      </w:pPr>
      <w:r>
        <w:rPr>
          <w:rFonts w:hint="eastAsia"/>
        </w:rPr>
        <w:t>最近的生活实在是有些充实。不仅有许多的曲子要写，学校的课程也得赶上。和大家的约定，还有对爸爸的约定……还有许多要完成，还远远不够。</w:t>
      </w:r>
    </w:p>
    <w:p w14:paraId="653921BB" w14:textId="77777777" w:rsidR="006C13CE" w:rsidRDefault="00DB6406">
      <w:pPr>
        <w:rPr>
          <w:rFonts w:hint="eastAsia"/>
        </w:rPr>
      </w:pPr>
      <w:r>
        <w:rPr>
          <w:rFonts w:hint="eastAsia"/>
        </w:rPr>
        <w:t>说到25时的大家，现在几点了呢？</w:t>
      </w:r>
      <w:proofErr w:type="gramStart"/>
      <w:r>
        <w:rPr>
          <w:rFonts w:hint="eastAsia"/>
        </w:rPr>
        <w:t>真冬快</w:t>
      </w:r>
      <w:proofErr w:type="gramEnd"/>
      <w:r>
        <w:rPr>
          <w:rFonts w:hint="eastAsia"/>
        </w:rPr>
        <w:t>回来了吧。得一起吃晚饭呢，</w:t>
      </w:r>
      <w:proofErr w:type="gramStart"/>
      <w:r>
        <w:rPr>
          <w:rFonts w:hint="eastAsia"/>
        </w:rPr>
        <w:t>穗波同学</w:t>
      </w:r>
      <w:proofErr w:type="gramEnd"/>
      <w:r>
        <w:rPr>
          <w:rFonts w:hint="eastAsia"/>
        </w:rPr>
        <w:t>给我们留了饭……</w:t>
      </w:r>
    </w:p>
    <w:p w14:paraId="5BCFF4F9" w14:textId="77777777" w:rsidR="006C13CE" w:rsidRDefault="00DB6406">
      <w:pPr>
        <w:rPr>
          <w:rFonts w:hint="eastAsia"/>
        </w:rPr>
      </w:pPr>
      <w:r>
        <w:rPr>
          <w:rFonts w:hint="eastAsia"/>
        </w:rPr>
        <w:t>我把鼠标移向屏幕下方。系统时间随着指针的挪移到位，显示出来。</w:t>
      </w:r>
    </w:p>
    <w:p w14:paraId="53F5DFD4" w14:textId="77777777" w:rsidR="006C13CE" w:rsidRDefault="00DB6406">
      <w:pPr>
        <w:rPr>
          <w:rFonts w:hint="eastAsia"/>
        </w:rPr>
      </w:pPr>
      <w:r>
        <w:rPr>
          <w:rFonts w:hint="eastAsia"/>
        </w:rPr>
        <w:t>21：30？</w:t>
      </w:r>
    </w:p>
    <w:p w14:paraId="1A98AD06" w14:textId="77777777" w:rsidR="006C13CE" w:rsidRDefault="00DB6406">
      <w:pPr>
        <w:rPr>
          <w:rFonts w:hint="eastAsia"/>
        </w:rPr>
      </w:pPr>
      <w:r>
        <w:rPr>
          <w:rFonts w:hint="eastAsia"/>
        </w:rPr>
        <w:t>不太熟悉的时间出现在眼前。我稍微思考了一小会。</w:t>
      </w:r>
    </w:p>
    <w:p w14:paraId="6E326CF5" w14:textId="77777777" w:rsidR="006C13CE" w:rsidRDefault="00DB6406">
      <w:pPr>
        <w:rPr>
          <w:rFonts w:hint="eastAsia"/>
        </w:rPr>
      </w:pPr>
      <w:r>
        <w:rPr>
          <w:rFonts w:hint="eastAsia"/>
        </w:rPr>
        <w:t>难道说……</w:t>
      </w:r>
    </w:p>
    <w:p w14:paraId="1F8AF289" w14:textId="77777777" w:rsidR="006C13CE" w:rsidRDefault="00DB6406">
      <w:pPr>
        <w:rPr>
          <w:rFonts w:hint="eastAsia"/>
        </w:rPr>
      </w:pPr>
      <w:r>
        <w:rPr>
          <w:rFonts w:hint="eastAsia"/>
        </w:rPr>
        <w:t>我猛地站起。耳机线被拽离了电脑，</w:t>
      </w:r>
      <w:proofErr w:type="gramStart"/>
      <w:r>
        <w:rPr>
          <w:rFonts w:hint="eastAsia"/>
        </w:rPr>
        <w:t>啪嗒啪嗒</w:t>
      </w:r>
      <w:proofErr w:type="gramEnd"/>
      <w:r>
        <w:rPr>
          <w:rFonts w:hint="eastAsia"/>
        </w:rPr>
        <w:t>地拖在地上，显得有些滑稽。拽开门的一瞬，我看见</w:t>
      </w:r>
      <w:proofErr w:type="gramStart"/>
      <w:r>
        <w:rPr>
          <w:rFonts w:hint="eastAsia"/>
        </w:rPr>
        <w:t>真冬正</w:t>
      </w:r>
      <w:proofErr w:type="gramEnd"/>
      <w:r>
        <w:rPr>
          <w:rFonts w:hint="eastAsia"/>
        </w:rPr>
        <w:t>端坐在客厅的餐桌上，戴着耳机写着什么。察觉到我的目光后，才转过头来。</w:t>
      </w:r>
    </w:p>
    <w:p w14:paraId="30872B3E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4C92A936" w14:textId="0F9C7A57" w:rsidR="006C13CE" w:rsidRDefault="006626F8">
      <w:pPr>
        <w:rPr>
          <w:rFonts w:hint="eastAsia"/>
        </w:rPr>
      </w:pPr>
      <w:r>
        <w:rPr>
          <w:rFonts w:hint="eastAsia"/>
        </w:rPr>
        <w:t>她似乎已经回来有些时间了。她穿着黑色的毛衣，手中拿着圆珠笔，耳机挂到了脖子上。外衣早就好好的叠好了，放在一旁的椅子上。见到我冻结在原地，她略微眨了眨眼，代表疑惑。在确信我还没想好怎么回答之后，她便擅自站了起来，走向冰箱。</w:t>
      </w:r>
    </w:p>
    <w:p w14:paraId="31726598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“该吃晚饭了吧。我去把望月同学留下来的饭菜热一下。”</w:t>
      </w:r>
    </w:p>
    <w:p w14:paraId="0CB03E0E" w14:textId="77777777" w:rsidR="006C13CE" w:rsidRDefault="00DB6406">
      <w:pPr>
        <w:rPr>
          <w:rFonts w:hint="eastAsia"/>
        </w:rPr>
      </w:pPr>
      <w:r>
        <w:rPr>
          <w:rFonts w:hint="eastAsia"/>
        </w:rPr>
        <w:t>我尝试组织起语言。“真冬……”</w:t>
      </w:r>
    </w:p>
    <w:p w14:paraId="60495DA6" w14:textId="77777777" w:rsidR="006C13CE" w:rsidRDefault="00DB6406">
      <w:pPr>
        <w:rPr>
          <w:rFonts w:hint="eastAsia"/>
        </w:rPr>
      </w:pPr>
      <w:r>
        <w:rPr>
          <w:rFonts w:hint="eastAsia"/>
        </w:rPr>
        <w:t>于是她把动作停止在了“把冰箱拉开的前一秒”的样子，转过头，等待着我的下一句话。</w:t>
      </w:r>
    </w:p>
    <w:p w14:paraId="799A9CD7" w14:textId="77777777" w:rsidR="006C13CE" w:rsidRDefault="00DB6406">
      <w:pPr>
        <w:rPr>
          <w:rFonts w:hint="eastAsia"/>
        </w:rPr>
      </w:pPr>
      <w:r>
        <w:rPr>
          <w:rFonts w:hint="eastAsia"/>
        </w:rPr>
        <w:t>此刻，我们二人的动作就</w:t>
      </w:r>
      <w:proofErr w:type="gramStart"/>
      <w:r>
        <w:rPr>
          <w:rFonts w:hint="eastAsia"/>
        </w:rPr>
        <w:t>好比蜡塑一般</w:t>
      </w:r>
      <w:proofErr w:type="gramEnd"/>
      <w:r>
        <w:rPr>
          <w:rFonts w:hint="eastAsia"/>
        </w:rPr>
        <w:t>，静的连钟的滴答声也能听见。</w:t>
      </w:r>
    </w:p>
    <w:p w14:paraId="3B7FE7C1" w14:textId="77777777" w:rsidR="006C13CE" w:rsidRDefault="00DB6406">
      <w:pPr>
        <w:rPr>
          <w:rFonts w:hint="eastAsia"/>
        </w:rPr>
      </w:pPr>
      <w:r>
        <w:rPr>
          <w:rFonts w:hint="eastAsia"/>
        </w:rPr>
        <w:t>“我泡了杯面……”</w:t>
      </w:r>
    </w:p>
    <w:p w14:paraId="34EAB67F" w14:textId="77777777" w:rsidR="006C13CE" w:rsidRDefault="00DB6406">
      <w:pPr>
        <w:rPr>
          <w:rFonts w:hint="eastAsia"/>
        </w:rPr>
      </w:pPr>
      <w:r>
        <w:rPr>
          <w:rFonts w:hint="eastAsia"/>
        </w:rPr>
        <w:t>“那就吃杯面吧。”</w:t>
      </w:r>
    </w:p>
    <w:p w14:paraId="2B6808BE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真冬松开</w:t>
      </w:r>
      <w:proofErr w:type="gramEnd"/>
      <w:r>
        <w:rPr>
          <w:rFonts w:hint="eastAsia"/>
        </w:rPr>
        <w:t>了冰箱的把手，如此决定到。</w:t>
      </w:r>
    </w:p>
    <w:p w14:paraId="51243C5C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啊……“</w:t>
      </w:r>
    </w:p>
    <w:p w14:paraId="762C7F5E" w14:textId="77777777" w:rsidR="006C13CE" w:rsidRDefault="00DB6406">
      <w:pPr>
        <w:rPr>
          <w:rFonts w:hint="eastAsia"/>
        </w:rPr>
      </w:pPr>
      <w:r>
        <w:rPr>
          <w:rFonts w:hint="eastAsia"/>
        </w:rPr>
        <w:t>我一时语塞，仅仅是出于不知该如何回答。</w:t>
      </w:r>
    </w:p>
    <w:p w14:paraId="241F3335" w14:textId="77777777" w:rsidR="006C13CE" w:rsidRDefault="00DB6406">
      <w:pPr>
        <w:rPr>
          <w:rFonts w:hint="eastAsia"/>
        </w:rPr>
      </w:pPr>
      <w:r>
        <w:rPr>
          <w:rFonts w:hint="eastAsia"/>
        </w:rPr>
        <w:t>“有什么不妥吗？“</w:t>
      </w:r>
    </w:p>
    <w:p w14:paraId="5BFC4E0C" w14:textId="77777777" w:rsidR="006C13CE" w:rsidRDefault="00DB6406">
      <w:pPr>
        <w:rPr>
          <w:rFonts w:hint="eastAsia"/>
        </w:rPr>
      </w:pPr>
      <w:r>
        <w:rPr>
          <w:rFonts w:hint="eastAsia"/>
        </w:rPr>
        <w:t>于是，花了点时间解释了先前发生了什么。</w:t>
      </w:r>
    </w:p>
    <w:p w14:paraId="794AFB5F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“所以呢？既然奏想吃泡面的话，吃就好了。”</w:t>
      </w:r>
    </w:p>
    <w:p w14:paraId="4C9A639F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真冬面</w:t>
      </w:r>
      <w:proofErr w:type="gramEnd"/>
      <w:r>
        <w:rPr>
          <w:rFonts w:hint="eastAsia"/>
        </w:rPr>
        <w:t>无表情的听完我的解释，给出了她的回答。</w:t>
      </w:r>
    </w:p>
    <w:p w14:paraId="59ECAB31" w14:textId="77777777" w:rsidR="006C13CE" w:rsidRDefault="00DB6406">
      <w:pPr>
        <w:rPr>
          <w:rFonts w:hint="eastAsia"/>
        </w:rPr>
      </w:pPr>
      <w:r>
        <w:rPr>
          <w:rFonts w:hint="eastAsia"/>
        </w:rPr>
        <w:t>“不是想吃泡面的问题……只是，为什么真冬回来不说一声呢？”</w:t>
      </w:r>
    </w:p>
    <w:p w14:paraId="67706E3C" w14:textId="77777777" w:rsidR="006C13CE" w:rsidRDefault="00DB6406">
      <w:pPr>
        <w:rPr>
          <w:rFonts w:hint="eastAsia"/>
        </w:rPr>
      </w:pPr>
      <w:r>
        <w:rPr>
          <w:rFonts w:hint="eastAsia"/>
        </w:rPr>
        <w:t>“因为奏在工作。”</w:t>
      </w:r>
    </w:p>
    <w:p w14:paraId="5F41E22A" w14:textId="77777777" w:rsidR="006C13CE" w:rsidRDefault="00DB6406">
      <w:pPr>
        <w:rPr>
          <w:rFonts w:hint="eastAsia"/>
        </w:rPr>
      </w:pPr>
      <w:r>
        <w:rPr>
          <w:rFonts w:hint="eastAsia"/>
        </w:rPr>
        <w:t>“但是……明明早就应该吃晚饭了吧？”</w:t>
      </w:r>
    </w:p>
    <w:p w14:paraId="7D8E5473" w14:textId="77777777" w:rsidR="006C13CE" w:rsidRDefault="00DB6406">
      <w:pPr>
        <w:rPr>
          <w:rFonts w:hint="eastAsia"/>
        </w:rPr>
      </w:pPr>
      <w:r>
        <w:rPr>
          <w:rFonts w:hint="eastAsia"/>
        </w:rPr>
        <w:t>“我没关系的。”</w:t>
      </w:r>
    </w:p>
    <w:p w14:paraId="584AAEE5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真冬做出</w:t>
      </w:r>
      <w:proofErr w:type="gramEnd"/>
      <w:r>
        <w:rPr>
          <w:rFonts w:hint="eastAsia"/>
        </w:rPr>
        <w:t>了如此的宣言。</w:t>
      </w:r>
    </w:p>
    <w:p w14:paraId="44246F6B" w14:textId="77777777" w:rsidR="006C13CE" w:rsidRDefault="006C13CE">
      <w:pPr>
        <w:rPr>
          <w:rFonts w:hint="eastAsia"/>
        </w:rPr>
      </w:pPr>
    </w:p>
    <w:p w14:paraId="44D328BF" w14:textId="77777777" w:rsidR="006C13CE" w:rsidRDefault="00DB6406">
      <w:pPr>
        <w:rPr>
          <w:rFonts w:hint="eastAsia"/>
        </w:rPr>
      </w:pPr>
      <w:r>
        <w:rPr>
          <w:rFonts w:hint="eastAsia"/>
        </w:rPr>
        <w:t>说到底，我对</w:t>
      </w:r>
      <w:proofErr w:type="gramStart"/>
      <w:r>
        <w:rPr>
          <w:rFonts w:hint="eastAsia"/>
        </w:rPr>
        <w:t>真冬住</w:t>
      </w:r>
      <w:proofErr w:type="gramEnd"/>
      <w:r>
        <w:rPr>
          <w:rFonts w:hint="eastAsia"/>
        </w:rPr>
        <w:t>到家里这件事，依旧缺乏足够的实感。像今天这样的事情，当然也不是第一次发生了。</w:t>
      </w:r>
    </w:p>
    <w:p w14:paraId="73CF0F29" w14:textId="77777777" w:rsidR="006C13CE" w:rsidRDefault="00DB6406">
      <w:pPr>
        <w:rPr>
          <w:rFonts w:hint="eastAsia"/>
        </w:rPr>
      </w:pPr>
      <w:r>
        <w:rPr>
          <w:rFonts w:hint="eastAsia"/>
        </w:rPr>
        <w:t>我本身就是沉浸在工作里容易忘记时间的类型，而</w:t>
      </w:r>
      <w:proofErr w:type="gramStart"/>
      <w:r>
        <w:rPr>
          <w:rFonts w:hint="eastAsia"/>
        </w:rPr>
        <w:t>真冬又</w:t>
      </w:r>
      <w:proofErr w:type="gramEnd"/>
      <w:r>
        <w:rPr>
          <w:rFonts w:hint="eastAsia"/>
        </w:rPr>
        <w:t>始终不愿意打扰我的工作。每次和她说明“打扰我也没关系”的时候，她总会说：</w:t>
      </w:r>
    </w:p>
    <w:p w14:paraId="698587AF" w14:textId="77777777" w:rsidR="006C13CE" w:rsidRDefault="00DB6406">
      <w:pPr>
        <w:rPr>
          <w:rFonts w:hint="eastAsia"/>
        </w:rPr>
      </w:pPr>
      <w:r>
        <w:rPr>
          <w:rFonts w:hint="eastAsia"/>
        </w:rPr>
        <w:t>“不行。”</w:t>
      </w:r>
    </w:p>
    <w:p w14:paraId="42B34514" w14:textId="77777777" w:rsidR="006C13CE" w:rsidRDefault="00DB6406">
      <w:pPr>
        <w:rPr>
          <w:rFonts w:hint="eastAsia"/>
        </w:rPr>
      </w:pPr>
      <w:r>
        <w:rPr>
          <w:rFonts w:hint="eastAsia"/>
        </w:rPr>
        <w:t>倘若我想要接着说点什么，那么就会收获下一句“不行”。</w:t>
      </w:r>
    </w:p>
    <w:p w14:paraId="726DD772" w14:textId="77777777" w:rsidR="006C13CE" w:rsidRDefault="00DB6406">
      <w:pPr>
        <w:rPr>
          <w:rFonts w:hint="eastAsia"/>
        </w:rPr>
      </w:pPr>
      <w:r>
        <w:rPr>
          <w:rFonts w:hint="eastAsia"/>
        </w:rPr>
        <w:t>实在是有些难办。该说果然是</w:t>
      </w:r>
      <w:proofErr w:type="gramStart"/>
      <w:r>
        <w:rPr>
          <w:rFonts w:hint="eastAsia"/>
        </w:rPr>
        <w:t>真冬呢</w:t>
      </w:r>
      <w:proofErr w:type="gramEnd"/>
      <w:r>
        <w:rPr>
          <w:rFonts w:hint="eastAsia"/>
        </w:rPr>
        <w:t>。</w:t>
      </w:r>
    </w:p>
    <w:p w14:paraId="7AEF1FAE" w14:textId="77777777" w:rsidR="006C13CE" w:rsidRDefault="00DB6406">
      <w:pPr>
        <w:rPr>
          <w:rFonts w:hint="eastAsia"/>
        </w:rPr>
      </w:pPr>
      <w:r>
        <w:rPr>
          <w:rFonts w:hint="eastAsia"/>
        </w:rPr>
        <w:t>如此想着，我对着桌上杯面冒出的蒸汽吹了一口。白色的</w:t>
      </w:r>
      <w:proofErr w:type="gramStart"/>
      <w:r>
        <w:rPr>
          <w:rFonts w:hint="eastAsia"/>
        </w:rPr>
        <w:t>雾受到</w:t>
      </w:r>
      <w:proofErr w:type="gramEnd"/>
      <w:r>
        <w:rPr>
          <w:rFonts w:hint="eastAsia"/>
        </w:rPr>
        <w:t>气流的干扰，显露出厨房里正忙前忙后的真冬。</w:t>
      </w:r>
    </w:p>
    <w:p w14:paraId="429F4C5F" w14:textId="77777777" w:rsidR="006C13CE" w:rsidRDefault="00DB6406">
      <w:pPr>
        <w:rPr>
          <w:rFonts w:hint="eastAsia"/>
        </w:rPr>
      </w:pPr>
      <w:r>
        <w:rPr>
          <w:rFonts w:hint="eastAsia"/>
        </w:rPr>
        <w:t>不知道望月同学</w:t>
      </w:r>
      <w:proofErr w:type="gramStart"/>
      <w:r>
        <w:rPr>
          <w:rFonts w:hint="eastAsia"/>
        </w:rPr>
        <w:t>和真冬说</w:t>
      </w:r>
      <w:proofErr w:type="gramEnd"/>
      <w:r>
        <w:rPr>
          <w:rFonts w:hint="eastAsia"/>
        </w:rPr>
        <w:t>了些什么，总之，我现在被禁止接触和厨房相关的所有东西，电热水壶也不行。其实做饭的时候切到手指，还有烧水的时候把开水撒到裤子上，都不是什么大不了的事情吧。但是望月同学还是以“绝对不行！宵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前辈绝对不可以哦！“的话语拒绝了我。</w:t>
      </w:r>
    </w:p>
    <w:p w14:paraId="7441C395" w14:textId="77777777" w:rsidR="006C13CE" w:rsidRDefault="00DB6406">
      <w:pPr>
        <w:rPr>
          <w:rFonts w:hint="eastAsia"/>
        </w:rPr>
      </w:pPr>
      <w:r>
        <w:rPr>
          <w:rFonts w:hint="eastAsia"/>
        </w:rPr>
        <w:t>但，我</w:t>
      </w:r>
      <w:proofErr w:type="gramStart"/>
      <w:r>
        <w:rPr>
          <w:rFonts w:hint="eastAsia"/>
        </w:rPr>
        <w:t>和真冬都</w:t>
      </w:r>
      <w:proofErr w:type="gramEnd"/>
      <w:r>
        <w:rPr>
          <w:rFonts w:hint="eastAsia"/>
        </w:rPr>
        <w:t>不会做饭。所以，饭菜还是望月同学来解决的。现在，望月同学每隔三天来一次，做好三天</w:t>
      </w:r>
      <w:r>
        <w:rPr>
          <w:rFonts w:hint="eastAsia"/>
        </w:rPr>
        <w:lastRenderedPageBreak/>
        <w:t>的饭菜，然后把耐放的放到冰箱里，简单的热一热就可以吃。偶尔也会出去买一些吃，但望月同学坚持要每三天来一次。</w:t>
      </w:r>
    </w:p>
    <w:p w14:paraId="19F91AA0" w14:textId="77777777" w:rsidR="006C13CE" w:rsidRDefault="00DB6406">
      <w:pPr>
        <w:rPr>
          <w:rFonts w:hint="eastAsia"/>
        </w:rPr>
      </w:pPr>
      <w:r>
        <w:rPr>
          <w:rFonts w:hint="eastAsia"/>
        </w:rPr>
        <w:t>“稍微有点放不下心呢……”，望月同学这么说道，“并且我一直是照顾着大家的……”</w:t>
      </w:r>
    </w:p>
    <w:p w14:paraId="047F2A65" w14:textId="13A73C3D" w:rsidR="006C13CE" w:rsidRDefault="00DB6406">
      <w:pPr>
        <w:rPr>
          <w:rFonts w:hint="eastAsia"/>
        </w:rPr>
      </w:pPr>
      <w:r>
        <w:rPr>
          <w:rFonts w:hint="eastAsia"/>
        </w:rPr>
        <w:t>咔哒的声响打断了我的思绪。抬起头，</w:t>
      </w:r>
      <w:proofErr w:type="gramStart"/>
      <w:r>
        <w:rPr>
          <w:rFonts w:hint="eastAsia"/>
        </w:rPr>
        <w:t>真冬</w:t>
      </w:r>
      <w:r w:rsidR="00C02BC5">
        <w:rPr>
          <w:rFonts w:hint="eastAsia"/>
        </w:rPr>
        <w:t>把</w:t>
      </w:r>
      <w:proofErr w:type="gramEnd"/>
      <w:r w:rsidR="00C02BC5">
        <w:rPr>
          <w:rFonts w:hint="eastAsia"/>
        </w:rPr>
        <w:t>盛好菜的盘子放到了餐桌上，此刻</w:t>
      </w:r>
      <w:r>
        <w:rPr>
          <w:rFonts w:hint="eastAsia"/>
        </w:rPr>
        <w:t>正默默的看着我。</w:t>
      </w:r>
    </w:p>
    <w:p w14:paraId="1D8A15FF" w14:textId="77777777" w:rsidR="006C13CE" w:rsidRDefault="00DB6406">
      <w:pPr>
        <w:rPr>
          <w:rFonts w:hint="eastAsia"/>
        </w:rPr>
      </w:pPr>
      <w:r>
        <w:rPr>
          <w:rFonts w:hint="eastAsia"/>
        </w:rPr>
        <w:t>“晚饭，准备好了。”</w:t>
      </w:r>
    </w:p>
    <w:p w14:paraId="557A9F0B" w14:textId="77777777" w:rsidR="006C13CE" w:rsidRDefault="00DB6406">
      <w:pPr>
        <w:rPr>
          <w:rFonts w:hint="eastAsia"/>
        </w:rPr>
      </w:pPr>
      <w:r>
        <w:rPr>
          <w:rFonts w:hint="eastAsia"/>
        </w:rPr>
        <w:t>“啊……嗯。”</w:t>
      </w:r>
    </w:p>
    <w:p w14:paraId="5C3446CE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“所以，杯面要怎么办？”</w:t>
      </w:r>
    </w:p>
    <w:p w14:paraId="42FE55F3" w14:textId="76EE4141" w:rsidR="004301B3" w:rsidRDefault="00DB6406">
      <w:pPr>
        <w:rPr>
          <w:rFonts w:hint="eastAsia"/>
        </w:rPr>
      </w:pPr>
      <w:r>
        <w:rPr>
          <w:rFonts w:hint="eastAsia"/>
        </w:rPr>
        <w:t>杯面静静地躺在桌面上，就如同</w:t>
      </w:r>
      <w:r w:rsidR="004301B3">
        <w:rPr>
          <w:rFonts w:hint="eastAsia"/>
        </w:rPr>
        <w:t>我曾熟悉的，那</w:t>
      </w:r>
      <w:r>
        <w:rPr>
          <w:rFonts w:hint="eastAsia"/>
        </w:rPr>
        <w:t>先前的无数个夜晚一样。</w:t>
      </w:r>
    </w:p>
    <w:p w14:paraId="5C8D368F" w14:textId="23E5D3E2" w:rsidR="006C13CE" w:rsidRDefault="00DB6406">
      <w:pPr>
        <w:rPr>
          <w:rFonts w:hint="eastAsia"/>
        </w:rPr>
      </w:pPr>
      <w:r>
        <w:rPr>
          <w:rFonts w:hint="eastAsia"/>
        </w:rPr>
        <w:t>连掀开</w:t>
      </w:r>
      <w:r w:rsidR="004301B3">
        <w:rPr>
          <w:rFonts w:hint="eastAsia"/>
        </w:rPr>
        <w:t>盖子，</w:t>
      </w:r>
      <w:r>
        <w:rPr>
          <w:rFonts w:hint="eastAsia"/>
        </w:rPr>
        <w:t>会</w:t>
      </w:r>
      <w:r w:rsidR="004301B3">
        <w:rPr>
          <w:rFonts w:hint="eastAsia"/>
        </w:rPr>
        <w:t>传出</w:t>
      </w:r>
      <w:r>
        <w:rPr>
          <w:rFonts w:hint="eastAsia"/>
        </w:rPr>
        <w:t>什么样的味道，我也一清二楚。</w:t>
      </w:r>
    </w:p>
    <w:p w14:paraId="3072F11B" w14:textId="77777777" w:rsidR="006C13CE" w:rsidRDefault="00DB6406">
      <w:pPr>
        <w:rPr>
          <w:rFonts w:hint="eastAsia"/>
        </w:rPr>
      </w:pPr>
      <w:r>
        <w:rPr>
          <w:rFonts w:hint="eastAsia"/>
        </w:rPr>
        <w:t>“那，就只好吃掉了。”</w:t>
      </w:r>
    </w:p>
    <w:p w14:paraId="44985487" w14:textId="77777777" w:rsidR="006C13CE" w:rsidRDefault="00DB6406">
      <w:pPr>
        <w:rPr>
          <w:rFonts w:hint="eastAsia"/>
        </w:rPr>
      </w:pPr>
      <w:r>
        <w:rPr>
          <w:rFonts w:hint="eastAsia"/>
        </w:rPr>
        <w:t>我拾起叉子，卷了一些面条出来，吃了一口。由于泡的时间太长，所以面的口感已经和筋道毫无关联。并且，似乎煮的时候水也加多了，味道和白水煮面也相差无几。</w:t>
      </w:r>
    </w:p>
    <w:p w14:paraId="22EF8FF8" w14:textId="72DBE609" w:rsidR="006C13CE" w:rsidRDefault="00DB6406">
      <w:pPr>
        <w:rPr>
          <w:rFonts w:hint="eastAsia"/>
        </w:rPr>
      </w:pPr>
      <w:r>
        <w:rPr>
          <w:rFonts w:hint="eastAsia"/>
        </w:rPr>
        <w:t>总而言之，不太好吃</w:t>
      </w:r>
      <w:r w:rsidR="004301B3">
        <w:rPr>
          <w:rFonts w:hint="eastAsia"/>
        </w:rPr>
        <w:t>，甚至令人稍微有些反胃</w:t>
      </w:r>
      <w:r>
        <w:rPr>
          <w:rFonts w:hint="eastAsia"/>
        </w:rPr>
        <w:t>。但是不论如何也该吃完。</w:t>
      </w:r>
      <w:r w:rsidR="004301B3">
        <w:rPr>
          <w:rFonts w:hint="eastAsia"/>
        </w:rPr>
        <w:t>绝对</w:t>
      </w:r>
      <w:r>
        <w:rPr>
          <w:rFonts w:hint="eastAsia"/>
        </w:rPr>
        <w:t>不可以浪费食物。</w:t>
      </w:r>
    </w:p>
    <w:p w14:paraId="5B72D729" w14:textId="77777777" w:rsidR="006C13CE" w:rsidRDefault="00DB6406">
      <w:pPr>
        <w:rPr>
          <w:rFonts w:hint="eastAsia"/>
        </w:rPr>
      </w:pPr>
      <w:r>
        <w:rPr>
          <w:rFonts w:hint="eastAsia"/>
        </w:rPr>
        <w:t>正如此想着，我正欲卷起第二口泡面，却发现拿着叉子的手被温暖的握上。</w:t>
      </w:r>
    </w:p>
    <w:p w14:paraId="5FB53754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“奏，不喜欢的话，不用强求自己。”</w:t>
      </w:r>
    </w:p>
    <w:p w14:paraId="46187FE3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真冬俯身</w:t>
      </w:r>
      <w:proofErr w:type="gramEnd"/>
      <w:r>
        <w:rPr>
          <w:rFonts w:hint="eastAsia"/>
        </w:rPr>
        <w:t>下来，看着我的脸，让人莫名有些害羞。在确定我不会接话之后，她接着说。</w:t>
      </w:r>
    </w:p>
    <w:p w14:paraId="34EEF04C" w14:textId="7AEF8A48" w:rsidR="006C13CE" w:rsidRDefault="00DB6406">
      <w:pPr>
        <w:rPr>
          <w:rFonts w:hint="eastAsia"/>
        </w:rPr>
      </w:pPr>
      <w:r>
        <w:rPr>
          <w:rFonts w:hint="eastAsia"/>
        </w:rPr>
        <w:t>“看起来很不喜欢的样子，所以还是不要吃了。如果</w:t>
      </w:r>
      <w:r w:rsidR="004301B3">
        <w:rPr>
          <w:rFonts w:hint="eastAsia"/>
        </w:rPr>
        <w:t>觉得</w:t>
      </w:r>
      <w:r>
        <w:rPr>
          <w:rFonts w:hint="eastAsia"/>
        </w:rPr>
        <w:t>会浪费的话，给我就好了。”</w:t>
      </w:r>
    </w:p>
    <w:p w14:paraId="4D855C5D" w14:textId="65F83CF7" w:rsidR="006C13CE" w:rsidRDefault="004301B3">
      <w:pPr>
        <w:rPr>
          <w:rFonts w:hint="eastAsia"/>
        </w:rPr>
      </w:pPr>
      <w:proofErr w:type="gramStart"/>
      <w:r>
        <w:rPr>
          <w:rFonts w:hint="eastAsia"/>
        </w:rPr>
        <w:t>真冬给出</w:t>
      </w:r>
      <w:proofErr w:type="gramEnd"/>
      <w:r>
        <w:rPr>
          <w:rFonts w:hint="eastAsia"/>
        </w:rPr>
        <w:t>了简单的理由，让想要说出的话也不再有说出的机会。</w:t>
      </w:r>
    </w:p>
    <w:p w14:paraId="7F319CB4" w14:textId="6984FC20" w:rsidR="004301B3" w:rsidRDefault="00DB6406">
      <w:pPr>
        <w:rPr>
          <w:rFonts w:hint="eastAsia"/>
        </w:rPr>
      </w:pPr>
      <w:r>
        <w:rPr>
          <w:rFonts w:hint="eastAsia"/>
        </w:rPr>
        <w:t>但这</w:t>
      </w:r>
      <w:r w:rsidR="004301B3">
        <w:rPr>
          <w:rFonts w:hint="eastAsia"/>
        </w:rPr>
        <w:t>问题</w:t>
      </w:r>
      <w:r>
        <w:rPr>
          <w:rFonts w:hint="eastAsia"/>
        </w:rPr>
        <w:t>并不属于真冬，应该是我要解决的问题才对。</w:t>
      </w:r>
      <w:r w:rsidR="004301B3">
        <w:rPr>
          <w:rFonts w:hint="eastAsia"/>
        </w:rPr>
        <w:t>是我不</w:t>
      </w:r>
      <w:proofErr w:type="gramStart"/>
      <w:r w:rsidR="004301B3">
        <w:rPr>
          <w:rFonts w:hint="eastAsia"/>
        </w:rPr>
        <w:t>小心泡</w:t>
      </w:r>
      <w:proofErr w:type="gramEnd"/>
      <w:r w:rsidR="004301B3">
        <w:rPr>
          <w:rFonts w:hint="eastAsia"/>
        </w:rPr>
        <w:t>了面，这是惩罚，对我没有足够在乎</w:t>
      </w:r>
      <w:proofErr w:type="gramStart"/>
      <w:r w:rsidR="004301B3">
        <w:rPr>
          <w:rFonts w:hint="eastAsia"/>
        </w:rPr>
        <w:t>真冬所</w:t>
      </w:r>
      <w:proofErr w:type="gramEnd"/>
      <w:r w:rsidR="004301B3">
        <w:rPr>
          <w:rFonts w:hint="eastAsia"/>
        </w:rPr>
        <w:t>带来的惩罚。</w:t>
      </w:r>
    </w:p>
    <w:p w14:paraId="7D914E86" w14:textId="77777777" w:rsidR="004301B3" w:rsidRDefault="004301B3">
      <w:pPr>
        <w:rPr>
          <w:rFonts w:hint="eastAsia"/>
        </w:rPr>
      </w:pPr>
      <w:r>
        <w:rPr>
          <w:rFonts w:hint="eastAsia"/>
        </w:rPr>
        <w:t>这惩罚源于我，我必须要解决掉，也只有我才能解决。</w:t>
      </w:r>
    </w:p>
    <w:p w14:paraId="103543F0" w14:textId="2F40BB19" w:rsidR="006C13CE" w:rsidRDefault="00DB6406">
      <w:pPr>
        <w:rPr>
          <w:rFonts w:hint="eastAsia"/>
        </w:rPr>
      </w:pPr>
      <w:r>
        <w:rPr>
          <w:rFonts w:hint="eastAsia"/>
        </w:rPr>
        <w:t>只是还找不到</w:t>
      </w:r>
      <w:proofErr w:type="gramStart"/>
      <w:r w:rsidR="004301B3">
        <w:rPr>
          <w:rFonts w:hint="eastAsia"/>
        </w:rPr>
        <w:t>说服真冬</w:t>
      </w:r>
      <w:r>
        <w:rPr>
          <w:rFonts w:hint="eastAsia"/>
        </w:rPr>
        <w:t>理由</w:t>
      </w:r>
      <w:proofErr w:type="gramEnd"/>
      <w:r>
        <w:rPr>
          <w:rFonts w:hint="eastAsia"/>
        </w:rPr>
        <w:t>，那就至少先尽力说点什么——</w:t>
      </w:r>
    </w:p>
    <w:p w14:paraId="667C1418" w14:textId="1F0EE4EB" w:rsidR="006C13CE" w:rsidRDefault="00DB6406">
      <w:pPr>
        <w:rPr>
          <w:rFonts w:hint="eastAsia"/>
        </w:rPr>
      </w:pPr>
      <w:r>
        <w:rPr>
          <w:rFonts w:hint="eastAsia"/>
        </w:rPr>
        <w:t>“哪怕不好吃，总得有人把它吃掉才行……真冬大概也不会喜欢吧，我又比较习惯泡面了，所以还是交给我……”</w:t>
      </w:r>
    </w:p>
    <w:p w14:paraId="411BC89E" w14:textId="77777777" w:rsidR="006C13CE" w:rsidRDefault="00DB6406">
      <w:pPr>
        <w:rPr>
          <w:rFonts w:hint="eastAsia"/>
        </w:rPr>
      </w:pPr>
      <w:r>
        <w:rPr>
          <w:rFonts w:hint="eastAsia"/>
        </w:rPr>
        <w:t>勉强构筑出的话语，</w:t>
      </w:r>
      <w:proofErr w:type="gramStart"/>
      <w:r>
        <w:rPr>
          <w:rFonts w:hint="eastAsia"/>
        </w:rPr>
        <w:t>被真冬的</w:t>
      </w:r>
      <w:proofErr w:type="gramEnd"/>
      <w:r>
        <w:rPr>
          <w:rFonts w:hint="eastAsia"/>
        </w:rPr>
        <w:t>动作打断。她利落的从我手中抽走了塑料叉子，顺便把泡面也端到了手里。</w:t>
      </w:r>
    </w:p>
    <w:p w14:paraId="61EC1E74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“为什么——”</w:t>
      </w:r>
    </w:p>
    <w:p w14:paraId="4E3E2EB4" w14:textId="4EAA37FA" w:rsidR="00855CAF" w:rsidRDefault="00855CAF">
      <w:pPr>
        <w:rPr>
          <w:rFonts w:hint="eastAsia"/>
        </w:rPr>
      </w:pPr>
      <w:r>
        <w:rPr>
          <w:rFonts w:hint="eastAsia"/>
        </w:rPr>
        <w:t>我站了起来，无意识的想要拿回泡面。</w:t>
      </w:r>
    </w:p>
    <w:p w14:paraId="3A5925CD" w14:textId="77777777" w:rsidR="006C13CE" w:rsidRDefault="00DB6406">
      <w:pPr>
        <w:rPr>
          <w:rFonts w:hint="eastAsia"/>
        </w:rPr>
      </w:pPr>
      <w:r>
        <w:rPr>
          <w:rFonts w:hint="eastAsia"/>
        </w:rPr>
        <w:t>“因为我不想再看到奏露出这样的表情了。我讨厌这样的感觉。”</w:t>
      </w:r>
    </w:p>
    <w:p w14:paraId="44D6AB6E" w14:textId="77777777" w:rsidR="00117178" w:rsidRDefault="00DB6406">
      <w:pPr>
        <w:rPr>
          <w:rFonts w:hint="eastAsia"/>
        </w:rPr>
      </w:pPr>
      <w:r>
        <w:rPr>
          <w:rFonts w:hint="eastAsia"/>
        </w:rPr>
        <w:t>冰箱“咔哒”的发出声响，压缩机开始工作。嗡嗡声缠绕住我的身体，又</w:t>
      </w:r>
      <w:r w:rsidR="00117178">
        <w:rPr>
          <w:rFonts w:hint="eastAsia"/>
        </w:rPr>
        <w:t>转</w:t>
      </w:r>
      <w:r>
        <w:rPr>
          <w:rFonts w:hint="eastAsia"/>
        </w:rPr>
        <w:t>到正对面的</w:t>
      </w:r>
      <w:proofErr w:type="gramStart"/>
      <w:r>
        <w:rPr>
          <w:rFonts w:hint="eastAsia"/>
        </w:rPr>
        <w:t>真冬身上</w:t>
      </w:r>
      <w:proofErr w:type="gramEnd"/>
      <w:r>
        <w:rPr>
          <w:rFonts w:hint="eastAsia"/>
        </w:rPr>
        <w:t>。</w:t>
      </w:r>
    </w:p>
    <w:p w14:paraId="63BCD2E8" w14:textId="4525C7A1" w:rsidR="00117178" w:rsidRDefault="00117178">
      <w:pPr>
        <w:rPr>
          <w:rFonts w:hint="eastAsia"/>
        </w:rPr>
      </w:pPr>
      <w:r>
        <w:rPr>
          <w:rFonts w:hint="eastAsia"/>
        </w:rPr>
        <w:t>意识到时，呼吸忽然变得有些困难，有些眩晕。</w:t>
      </w:r>
    </w:p>
    <w:p w14:paraId="1BE23D12" w14:textId="43EC8983" w:rsidR="00117178" w:rsidRDefault="00117178">
      <w:pPr>
        <w:rPr>
          <w:rFonts w:hint="eastAsia"/>
        </w:rPr>
      </w:pPr>
      <w:r>
        <w:rPr>
          <w:rFonts w:hint="eastAsia"/>
        </w:rPr>
        <w:t>想说点什么，却发现什么也说不出口。想抬起手，但身体并不听从指令。</w:t>
      </w:r>
    </w:p>
    <w:p w14:paraId="571FD1E3" w14:textId="47CAD401" w:rsidR="00994F0C" w:rsidRDefault="00994F0C">
      <w:pPr>
        <w:rPr>
          <w:rFonts w:hint="eastAsia"/>
        </w:rPr>
      </w:pPr>
      <w:r>
        <w:rPr>
          <w:rFonts w:hint="eastAsia"/>
        </w:rPr>
        <w:lastRenderedPageBreak/>
        <w:t>好难受。</w:t>
      </w:r>
    </w:p>
    <w:p w14:paraId="6AC870A5" w14:textId="0C888F33" w:rsidR="00855CAF" w:rsidRDefault="00855CAF">
      <w:pPr>
        <w:rPr>
          <w:rFonts w:hint="eastAsia"/>
        </w:rPr>
      </w:pPr>
      <w:r>
        <w:rPr>
          <w:rFonts w:hint="eastAsia"/>
        </w:rPr>
        <w:t>缺氧。不受控的向前倒了下去。</w:t>
      </w:r>
    </w:p>
    <w:p w14:paraId="778F5088" w14:textId="7FE1CCE7" w:rsidR="00117178" w:rsidRPr="00117178" w:rsidRDefault="00855CAF">
      <w:pPr>
        <w:rPr>
          <w:rFonts w:hint="eastAsia"/>
        </w:rPr>
      </w:pPr>
      <w:r>
        <w:rPr>
          <w:rFonts w:hint="eastAsia"/>
        </w:rPr>
        <w:t>眼前忽然变成一片白色。</w:t>
      </w:r>
    </w:p>
    <w:p w14:paraId="090C0543" w14:textId="2F12607E" w:rsidR="006C13CE" w:rsidRDefault="00975BFC">
      <w:pPr>
        <w:rPr>
          <w:rFonts w:hint="eastAsia"/>
        </w:rPr>
      </w:pPr>
      <w:r>
        <w:rPr>
          <w:rFonts w:hint="eastAsia"/>
        </w:rPr>
        <w:t>是太困了吗？</w:t>
      </w:r>
    </w:p>
    <w:p w14:paraId="2D32A260" w14:textId="4F9607F9" w:rsidR="006C13CE" w:rsidRDefault="00855CAF">
      <w:pPr>
        <w:rPr>
          <w:rFonts w:hint="eastAsia"/>
        </w:rPr>
      </w:pPr>
      <w:r>
        <w:rPr>
          <w:rFonts w:hint="eastAsia"/>
        </w:rPr>
        <w:t>身前的某人察觉的很快，于是，在意识回归之前，我似乎就已经被她揽在怀里。首先是人的温暖触感，然后是气味。她身上没有泡面味，大概刚刚才洗过澡。浅浅的洗发水</w:t>
      </w:r>
      <w:proofErr w:type="gramStart"/>
      <w:r>
        <w:rPr>
          <w:rFonts w:hint="eastAsia"/>
        </w:rPr>
        <w:t>味逐渐</w:t>
      </w:r>
      <w:proofErr w:type="gramEnd"/>
      <w:r>
        <w:rPr>
          <w:rFonts w:hint="eastAsia"/>
        </w:rPr>
        <w:t>钻进鼻腔，让我逐渐清醒过来。</w:t>
      </w:r>
    </w:p>
    <w:p w14:paraId="0A8BF7D9" w14:textId="77777777" w:rsidR="006C13CE" w:rsidRDefault="00DB6406">
      <w:pPr>
        <w:rPr>
          <w:rFonts w:hint="eastAsia"/>
        </w:rPr>
      </w:pPr>
      <w:r>
        <w:rPr>
          <w:rFonts w:hint="eastAsia"/>
        </w:rPr>
        <w:t>“奏，你的脸色很差，嘴唇变成紫色了。要送你去医院吗？”</w:t>
      </w:r>
    </w:p>
    <w:p w14:paraId="74DE3FF4" w14:textId="77777777" w:rsidR="00994F0C" w:rsidRDefault="00DB6406">
      <w:pPr>
        <w:rPr>
          <w:rFonts w:hint="eastAsia"/>
        </w:rPr>
      </w:pPr>
      <w:r>
        <w:rPr>
          <w:rFonts w:hint="eastAsia"/>
        </w:rPr>
        <w:t>我挣扎着站稳身体。过去的十几秒里发生了什么</w:t>
      </w:r>
      <w:r w:rsidR="00994F0C">
        <w:rPr>
          <w:rFonts w:hint="eastAsia"/>
        </w:rPr>
        <w:t>？</w:t>
      </w:r>
    </w:p>
    <w:p w14:paraId="36AFF16F" w14:textId="56EA4823" w:rsidR="006C13CE" w:rsidRDefault="00DB6406">
      <w:pPr>
        <w:rPr>
          <w:rFonts w:hint="eastAsia"/>
        </w:rPr>
      </w:pPr>
      <w:r>
        <w:rPr>
          <w:rFonts w:hint="eastAsia"/>
        </w:rPr>
        <w:t>好像有点记不太清了。</w:t>
      </w:r>
      <w:proofErr w:type="gramStart"/>
      <w:r>
        <w:rPr>
          <w:rFonts w:hint="eastAsia"/>
        </w:rPr>
        <w:t>真冬是不是</w:t>
      </w:r>
      <w:proofErr w:type="gramEnd"/>
      <w:r>
        <w:rPr>
          <w:rFonts w:hint="eastAsia"/>
        </w:rPr>
        <w:t>和我说了些值得在意的话？似乎完全失去了记忆。</w:t>
      </w:r>
    </w:p>
    <w:p w14:paraId="16CE129B" w14:textId="77777777" w:rsidR="006C13CE" w:rsidRDefault="00DB6406">
      <w:pPr>
        <w:rPr>
          <w:rFonts w:hint="eastAsia"/>
        </w:rPr>
      </w:pPr>
      <w:r>
        <w:rPr>
          <w:rFonts w:hint="eastAsia"/>
        </w:rPr>
        <w:t>“嗯……我没关系的，不用太担心我。”</w:t>
      </w:r>
    </w:p>
    <w:p w14:paraId="7AAC91A2" w14:textId="2A402121" w:rsidR="006C13CE" w:rsidRDefault="00DB6406">
      <w:pPr>
        <w:rPr>
          <w:rFonts w:hint="eastAsia"/>
        </w:rPr>
      </w:pPr>
      <w:r>
        <w:rPr>
          <w:rFonts w:hint="eastAsia"/>
        </w:rPr>
        <w:t>我努力的</w:t>
      </w:r>
      <w:r w:rsidR="00994F0C">
        <w:rPr>
          <w:rFonts w:hint="eastAsia"/>
        </w:rPr>
        <w:t>挤出笑容</w:t>
      </w:r>
      <w:r>
        <w:rPr>
          <w:rFonts w:hint="eastAsia"/>
        </w:rPr>
        <w:t>。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不太相信，盯着我的眼睛看了许久，随后</w:t>
      </w:r>
      <w:r w:rsidR="00994F0C">
        <w:rPr>
          <w:rFonts w:hint="eastAsia"/>
        </w:rPr>
        <w:t>掏</w:t>
      </w:r>
      <w:r>
        <w:rPr>
          <w:rFonts w:hint="eastAsia"/>
        </w:rPr>
        <w:t>出手机。</w:t>
      </w:r>
    </w:p>
    <w:p w14:paraId="495BDF13" w14:textId="77777777" w:rsidR="006C13CE" w:rsidRDefault="00DB6406">
      <w:pPr>
        <w:rPr>
          <w:rFonts w:hint="eastAsia"/>
        </w:rPr>
      </w:pPr>
      <w:r>
        <w:rPr>
          <w:rFonts w:hint="eastAsia"/>
        </w:rPr>
        <w:t>“我和绘名，Amia说一下，今晚的商讨会还是取消比较好。”</w:t>
      </w:r>
    </w:p>
    <w:p w14:paraId="6489B30B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“真的没关系的，耽误大家的进度就不太好了——”</w:t>
      </w:r>
    </w:p>
    <w:p w14:paraId="11A6905B" w14:textId="77777777" w:rsidR="006C13CE" w:rsidRDefault="00DB6406">
      <w:pPr>
        <w:rPr>
          <w:rFonts w:hint="eastAsia"/>
        </w:rPr>
      </w:pPr>
      <w:r>
        <w:rPr>
          <w:rFonts w:hint="eastAsia"/>
        </w:rPr>
        <w:t>手机发出震动。随后是第二声，第三声。</w:t>
      </w:r>
    </w:p>
    <w:p w14:paraId="3DFCA0FD" w14:textId="35A21F8A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绘名和瑞希</w:t>
      </w:r>
      <w:proofErr w:type="gramEnd"/>
      <w:r>
        <w:rPr>
          <w:rFonts w:hint="eastAsia"/>
        </w:rPr>
        <w:t>几乎是立刻就在讨论组里回复了。</w:t>
      </w:r>
      <w:proofErr w:type="gramStart"/>
      <w:r>
        <w:rPr>
          <w:rFonts w:hint="eastAsia"/>
        </w:rPr>
        <w:t>真冬解释</w:t>
      </w:r>
      <w:proofErr w:type="gramEnd"/>
      <w:r>
        <w:rPr>
          <w:rFonts w:hint="eastAsia"/>
        </w:rPr>
        <w:t>过后，瑞</w:t>
      </w:r>
      <w:proofErr w:type="gramStart"/>
      <w:r>
        <w:rPr>
          <w:rFonts w:hint="eastAsia"/>
        </w:rPr>
        <w:t>希快速</w:t>
      </w:r>
      <w:proofErr w:type="gramEnd"/>
      <w:r>
        <w:rPr>
          <w:rFonts w:hint="eastAsia"/>
        </w:rPr>
        <w:t>的发来了几条“没关系吧？！”“赶快休息吧！！”的消息，</w:t>
      </w:r>
      <w:proofErr w:type="gramStart"/>
      <w:r>
        <w:rPr>
          <w:rFonts w:hint="eastAsia"/>
        </w:rPr>
        <w:t>而绘名则</w:t>
      </w:r>
      <w:proofErr w:type="gramEnd"/>
      <w:r>
        <w:rPr>
          <w:rFonts w:hint="eastAsia"/>
        </w:rPr>
        <w:t>是直接打来了一个电话。</w:t>
      </w:r>
    </w:p>
    <w:p w14:paraId="1FB8F104" w14:textId="77777777" w:rsidR="006C13CE" w:rsidRDefault="00DB6406">
      <w:pPr>
        <w:rPr>
          <w:rFonts w:hint="eastAsia"/>
        </w:rPr>
      </w:pPr>
      <w:r>
        <w:rPr>
          <w:rFonts w:hint="eastAsia"/>
        </w:rPr>
        <w:t>花了点时间解释清楚之后，</w:t>
      </w:r>
      <w:proofErr w:type="gramStart"/>
      <w:r>
        <w:rPr>
          <w:rFonts w:hint="eastAsia"/>
        </w:rPr>
        <w:t>绘名才</w:t>
      </w:r>
      <w:proofErr w:type="gramEnd"/>
      <w:r>
        <w:rPr>
          <w:rFonts w:hint="eastAsia"/>
        </w:rPr>
        <w:t>将信将疑的挂断了电话，只是说明天要和</w:t>
      </w:r>
      <w:proofErr w:type="gramStart"/>
      <w:r>
        <w:rPr>
          <w:rFonts w:hint="eastAsia"/>
        </w:rPr>
        <w:t>瑞希</w:t>
      </w:r>
      <w:proofErr w:type="gramEnd"/>
      <w:r>
        <w:rPr>
          <w:rFonts w:hint="eastAsia"/>
        </w:rPr>
        <w:t>过来一趟。“一定要注意身体啊！”，</w:t>
      </w:r>
      <w:proofErr w:type="gramStart"/>
      <w:r>
        <w:rPr>
          <w:rFonts w:hint="eastAsia"/>
        </w:rPr>
        <w:t>绘名最后</w:t>
      </w:r>
      <w:proofErr w:type="gramEnd"/>
      <w:r>
        <w:rPr>
          <w:rFonts w:hint="eastAsia"/>
        </w:rPr>
        <w:t>这么说道。</w:t>
      </w:r>
    </w:p>
    <w:p w14:paraId="1502D789" w14:textId="77777777" w:rsidR="006C13CE" w:rsidRDefault="00DB6406">
      <w:pPr>
        <w:rPr>
          <w:rFonts w:hint="eastAsia"/>
        </w:rPr>
      </w:pPr>
      <w:r>
        <w:rPr>
          <w:rFonts w:hint="eastAsia"/>
        </w:rPr>
        <w:t>“最后，还是让大家担心了呢……”，我歪了歪头。平常没什么感觉的头发，此刻也有些沉重。</w:t>
      </w:r>
    </w:p>
    <w:p w14:paraId="29135546" w14:textId="77777777" w:rsidR="006C13CE" w:rsidRDefault="00DB6406">
      <w:pPr>
        <w:rPr>
          <w:rFonts w:hint="eastAsia"/>
        </w:rPr>
      </w:pPr>
      <w:r>
        <w:rPr>
          <w:rFonts w:hint="eastAsia"/>
        </w:rPr>
        <w:t>“饭，再不吃就要凉下来了。”</w:t>
      </w:r>
    </w:p>
    <w:p w14:paraId="5A6A343D" w14:textId="2A7CCFF8" w:rsidR="00994F0C" w:rsidRDefault="00994F0C">
      <w:pPr>
        <w:rPr>
          <w:rFonts w:hint="eastAsia"/>
        </w:rPr>
      </w:pPr>
      <w:proofErr w:type="gramStart"/>
      <w:r>
        <w:rPr>
          <w:rFonts w:hint="eastAsia"/>
        </w:rPr>
        <w:t>真冬如此</w:t>
      </w:r>
      <w:proofErr w:type="gramEnd"/>
      <w:r>
        <w:rPr>
          <w:rFonts w:hint="eastAsia"/>
        </w:rPr>
        <w:t>提醒道。</w:t>
      </w:r>
    </w:p>
    <w:p w14:paraId="65BB223D" w14:textId="77777777" w:rsidR="006C13CE" w:rsidRDefault="00DB6406">
      <w:pPr>
        <w:rPr>
          <w:rFonts w:hint="eastAsia"/>
        </w:rPr>
      </w:pPr>
      <w:r>
        <w:rPr>
          <w:rFonts w:hint="eastAsia"/>
        </w:rPr>
        <w:t>“嗯。”</w:t>
      </w:r>
    </w:p>
    <w:p w14:paraId="571D66C2" w14:textId="77777777" w:rsidR="006C13CE" w:rsidRDefault="00DB6406">
      <w:pPr>
        <w:rPr>
          <w:rFonts w:hint="eastAsia"/>
        </w:rPr>
      </w:pPr>
      <w:r>
        <w:rPr>
          <w:rFonts w:hint="eastAsia"/>
        </w:rPr>
        <w:t>之后的事情，在记忆里有些恍惚。唯独餐具之间的碰撞声，稍微有些刺耳。</w:t>
      </w:r>
    </w:p>
    <w:p w14:paraId="1DFC1032" w14:textId="77777777" w:rsidR="006C13CE" w:rsidRDefault="00DB6406">
      <w:pPr>
        <w:rPr>
          <w:rFonts w:hint="eastAsia"/>
        </w:rPr>
      </w:pPr>
      <w:r>
        <w:rPr>
          <w:rFonts w:hint="eastAsia"/>
        </w:rPr>
        <w:t>我明白也许是有些工作过度了。用力笑着</w:t>
      </w:r>
      <w:proofErr w:type="gramStart"/>
      <w:r>
        <w:rPr>
          <w:rFonts w:hint="eastAsia"/>
        </w:rPr>
        <w:t>向真冬道</w:t>
      </w:r>
      <w:proofErr w:type="gramEnd"/>
      <w:r>
        <w:rPr>
          <w:rFonts w:hint="eastAsia"/>
        </w:rPr>
        <w:t>出晚安后，我走进房间，倒在了自己的床上。</w:t>
      </w:r>
    </w:p>
    <w:p w14:paraId="6A062155" w14:textId="5CEF06DD" w:rsidR="006C13CE" w:rsidRDefault="00DB6406">
      <w:pPr>
        <w:rPr>
          <w:rFonts w:hint="eastAsia"/>
        </w:rPr>
      </w:pPr>
      <w:r>
        <w:rPr>
          <w:rFonts w:hint="eastAsia"/>
        </w:rPr>
        <w:t>泡面散发出的气味，依旧</w:t>
      </w:r>
      <w:r w:rsidR="00994F0C">
        <w:rPr>
          <w:rFonts w:hint="eastAsia"/>
        </w:rPr>
        <w:t>残存在房间里</w:t>
      </w:r>
      <w:r>
        <w:rPr>
          <w:rFonts w:hint="eastAsia"/>
        </w:rPr>
        <w:t>。这</w:t>
      </w:r>
      <w:r w:rsidR="00994F0C">
        <w:rPr>
          <w:rFonts w:hint="eastAsia"/>
        </w:rPr>
        <w:t>本早已熟悉的气味，此刻却</w:t>
      </w:r>
      <w:r>
        <w:rPr>
          <w:rFonts w:hint="eastAsia"/>
        </w:rPr>
        <w:t>让人有些不太舒服。</w:t>
      </w:r>
    </w:p>
    <w:p w14:paraId="0839AB8D" w14:textId="77777777" w:rsidR="006C13CE" w:rsidRDefault="00DB6406">
      <w:pPr>
        <w:rPr>
          <w:rFonts w:hint="eastAsia"/>
        </w:rPr>
      </w:pPr>
      <w:r>
        <w:rPr>
          <w:rFonts w:hint="eastAsia"/>
        </w:rPr>
        <w:t>我翻身向上，望着天花板。窗外路过的电动车，把光从窗户投了进来。仿佛从黎明到正午，再从黄昏到黑夜，它带来的一天太过短暂，就如白玫瑰一般。随后一切归于沉寂，只剩远处传来的，轮胎碾过沥青的声响。</w:t>
      </w:r>
    </w:p>
    <w:p w14:paraId="2776E264" w14:textId="4A51237B" w:rsidR="006C13CE" w:rsidRDefault="00DB6406">
      <w:pPr>
        <w:rPr>
          <w:rFonts w:hint="eastAsia"/>
        </w:rPr>
      </w:pPr>
      <w:r>
        <w:rPr>
          <w:rFonts w:hint="eastAsia"/>
        </w:rPr>
        <w:t>我平常并不怎么能听见这样的声音。往往工作完毕后，已是后半夜，接近清晨。居酒屋的人们</w:t>
      </w:r>
      <w:proofErr w:type="gramStart"/>
      <w:r>
        <w:rPr>
          <w:rFonts w:hint="eastAsia"/>
        </w:rPr>
        <w:t>早已回</w:t>
      </w:r>
      <w:proofErr w:type="gramEnd"/>
      <w:r>
        <w:rPr>
          <w:rFonts w:hint="eastAsia"/>
        </w:rPr>
        <w:t>了家，而时间还没</w:t>
      </w:r>
      <w:r w:rsidR="001B41E7">
        <w:rPr>
          <w:rFonts w:hint="eastAsia"/>
        </w:rPr>
        <w:t>到正式</w:t>
      </w:r>
      <w:r>
        <w:rPr>
          <w:rFonts w:hint="eastAsia"/>
        </w:rPr>
        <w:t>开启</w:t>
      </w:r>
      <w:r w:rsidR="001B41E7">
        <w:rPr>
          <w:rFonts w:hint="eastAsia"/>
        </w:rPr>
        <w:t>另</w:t>
      </w:r>
      <w:r>
        <w:rPr>
          <w:rFonts w:hint="eastAsia"/>
        </w:rPr>
        <w:t>一天的时候。</w:t>
      </w:r>
    </w:p>
    <w:p w14:paraId="16D7E994" w14:textId="6D14A0F3" w:rsidR="006C13CE" w:rsidRDefault="00DB6406">
      <w:pPr>
        <w:rPr>
          <w:rFonts w:hint="eastAsia"/>
        </w:rPr>
      </w:pPr>
      <w:r>
        <w:rPr>
          <w:rFonts w:hint="eastAsia"/>
        </w:rPr>
        <w:t>也就是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光快要照亮世界之时。我习惯于那样的时间，竟忽然发现，我对夜晚的其他部分一无所知。</w:t>
      </w:r>
    </w:p>
    <w:p w14:paraId="74287EAC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但现在，离25时还有很久的距离。此时的我应该在作曲，手头的作品还远远称不上完成。</w:t>
      </w:r>
    </w:p>
    <w:p w14:paraId="50907742" w14:textId="77777777" w:rsidR="006C13CE" w:rsidRDefault="00DB6406">
      <w:pPr>
        <w:rPr>
          <w:rFonts w:hint="eastAsia"/>
        </w:rPr>
      </w:pPr>
      <w:r>
        <w:rPr>
          <w:rFonts w:hint="eastAsia"/>
        </w:rPr>
        <w:t>要写出更多的旋律。要写出</w:t>
      </w:r>
      <w:proofErr w:type="gramStart"/>
      <w:r>
        <w:rPr>
          <w:rFonts w:hint="eastAsia"/>
        </w:rPr>
        <w:t>拯救真冬的</w:t>
      </w:r>
      <w:proofErr w:type="gramEnd"/>
      <w:r>
        <w:rPr>
          <w:rFonts w:hint="eastAsia"/>
        </w:rPr>
        <w:t>曲子。一定要写出</w:t>
      </w:r>
      <w:proofErr w:type="gramStart"/>
      <w:r>
        <w:rPr>
          <w:rFonts w:hint="eastAsia"/>
        </w:rPr>
        <w:t>拯救真冬的</w:t>
      </w:r>
      <w:proofErr w:type="gramEnd"/>
      <w:r>
        <w:rPr>
          <w:rFonts w:hint="eastAsia"/>
        </w:rPr>
        <w:t>曲子。</w:t>
      </w:r>
    </w:p>
    <w:p w14:paraId="513BF2AC" w14:textId="77777777" w:rsidR="006C13CE" w:rsidRDefault="00DB6406">
      <w:pPr>
        <w:rPr>
          <w:rFonts w:hint="eastAsia"/>
        </w:rPr>
      </w:pPr>
      <w:r>
        <w:rPr>
          <w:rFonts w:hint="eastAsia"/>
        </w:rPr>
        <w:t>想到这里，我挣扎着从床上坐起来，走到电脑桌前，手习惯性的放上合成器的键盘，打开休眠的电脑——</w:t>
      </w:r>
    </w:p>
    <w:p w14:paraId="03D98635" w14:textId="77777777" w:rsidR="006C13CE" w:rsidRDefault="00DB6406">
      <w:pPr>
        <w:rPr>
          <w:rFonts w:hint="eastAsia"/>
        </w:rPr>
      </w:pPr>
      <w:r>
        <w:rPr>
          <w:rFonts w:hint="eastAsia"/>
        </w:rPr>
        <w:t>随后，门开了。电脑的光线映射出房间门口的，</w:t>
      </w: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脸。</w:t>
      </w:r>
    </w:p>
    <w:p w14:paraId="4AFE4AF0" w14:textId="77777777" w:rsidR="006C13CE" w:rsidRDefault="006C13CE">
      <w:pPr>
        <w:rPr>
          <w:rFonts w:hint="eastAsia"/>
        </w:rPr>
      </w:pPr>
    </w:p>
    <w:p w14:paraId="188DAF0F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此刻的我，像是个犯了错的小孩，低着头，面前坐着把一切抓了个正着的家长。</w:t>
      </w:r>
    </w:p>
    <w:p w14:paraId="0E818C13" w14:textId="77777777" w:rsidR="006C13CE" w:rsidRDefault="00DB6406">
      <w:pPr>
        <w:rPr>
          <w:rFonts w:hint="eastAsia"/>
        </w:rPr>
      </w:pPr>
      <w:r>
        <w:rPr>
          <w:rFonts w:hint="eastAsia"/>
        </w:rPr>
        <w:t>“为什么不休息呢？”</w:t>
      </w:r>
    </w:p>
    <w:p w14:paraId="1AE75C2B" w14:textId="77777777" w:rsidR="006C13CE" w:rsidRDefault="00DB6406">
      <w:pPr>
        <w:rPr>
          <w:rFonts w:hint="eastAsia"/>
        </w:rPr>
      </w:pPr>
      <w:r>
        <w:rPr>
          <w:rFonts w:hint="eastAsia"/>
        </w:rPr>
        <w:t>“那个……曲子还没写完。”</w:t>
      </w:r>
    </w:p>
    <w:p w14:paraId="38C797FE" w14:textId="77777777" w:rsidR="006C13CE" w:rsidRDefault="00DB6406">
      <w:pPr>
        <w:rPr>
          <w:rFonts w:hint="eastAsia"/>
        </w:rPr>
      </w:pPr>
      <w:r>
        <w:rPr>
          <w:rFonts w:hint="eastAsia"/>
        </w:rPr>
        <w:t>“总觉得有点担心，所以来看了看。所以，还是去休息吧。曲子什么时候都可以写。”</w:t>
      </w:r>
    </w:p>
    <w:p w14:paraId="5C1EB1DB" w14:textId="77777777" w:rsidR="006C13CE" w:rsidRDefault="00DB6406">
      <w:pPr>
        <w:rPr>
          <w:rFonts w:hint="eastAsia"/>
        </w:rPr>
      </w:pPr>
      <w:r>
        <w:rPr>
          <w:rFonts w:hint="eastAsia"/>
        </w:rPr>
        <w:t>我自觉理亏，只好乖乖的站起身，钻进了被子里，然后闭上眼睛。</w:t>
      </w:r>
    </w:p>
    <w:p w14:paraId="2099FC72" w14:textId="77777777" w:rsidR="006C13CE" w:rsidRDefault="00DB6406">
      <w:pPr>
        <w:rPr>
          <w:rFonts w:hint="eastAsia"/>
        </w:rPr>
      </w:pPr>
      <w:r>
        <w:rPr>
          <w:rFonts w:hint="eastAsia"/>
        </w:rPr>
        <w:t>只是，</w:t>
      </w: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脚步声离我越来越近。是要给我盖被子吧。</w:t>
      </w:r>
    </w:p>
    <w:p w14:paraId="4E766BBE" w14:textId="77777777" w:rsidR="006C13CE" w:rsidRDefault="00DB6406">
      <w:pPr>
        <w:rPr>
          <w:rFonts w:hint="eastAsia"/>
        </w:rPr>
      </w:pPr>
      <w:r>
        <w:rPr>
          <w:rFonts w:hint="eastAsia"/>
        </w:rPr>
        <w:t>我这么想着，在床上缩了缩。</w:t>
      </w:r>
    </w:p>
    <w:p w14:paraId="3010390F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所以，当反应过来的时候，</w:t>
      </w:r>
      <w:proofErr w:type="gramStart"/>
      <w:r>
        <w:rPr>
          <w:rFonts w:hint="eastAsia"/>
        </w:rPr>
        <w:t>真冬已经</w:t>
      </w:r>
      <w:proofErr w:type="gramEnd"/>
      <w:r>
        <w:rPr>
          <w:rFonts w:hint="eastAsia"/>
        </w:rPr>
        <w:t>钻进了我的被子里，贴近了我，是连呼出的气息也能被感受到的程度。</w:t>
      </w:r>
    </w:p>
    <w:p w14:paraId="7969B08A" w14:textId="77777777" w:rsidR="006C13CE" w:rsidRDefault="00DB6406">
      <w:pPr>
        <w:rPr>
          <w:rFonts w:hint="eastAsia"/>
        </w:rPr>
      </w:pPr>
      <w:r>
        <w:rPr>
          <w:rFonts w:hint="eastAsia"/>
        </w:rPr>
        <w:t>“真……真冬？”</w:t>
      </w:r>
    </w:p>
    <w:p w14:paraId="66A691E5" w14:textId="77777777" w:rsidR="006C13CE" w:rsidRDefault="00DB6406">
      <w:pPr>
        <w:rPr>
          <w:rFonts w:hint="eastAsia"/>
        </w:rPr>
      </w:pPr>
      <w:r>
        <w:rPr>
          <w:rFonts w:hint="eastAsia"/>
        </w:rPr>
        <w:t>“晚安。”</w:t>
      </w:r>
    </w:p>
    <w:p w14:paraId="1F37F076" w14:textId="435A3192" w:rsidR="006C13CE" w:rsidRDefault="00DB6406">
      <w:pPr>
        <w:rPr>
          <w:rFonts w:hint="eastAsia"/>
        </w:rPr>
      </w:pPr>
      <w:r>
        <w:rPr>
          <w:rFonts w:hint="eastAsia"/>
        </w:rPr>
        <w:t>已然熟悉的声音从身后传来。但</w:t>
      </w:r>
      <w:r w:rsidR="001B41E7">
        <w:rPr>
          <w:rFonts w:hint="eastAsia"/>
        </w:rPr>
        <w:t>哪里不太对。</w:t>
      </w:r>
    </w:p>
    <w:p w14:paraId="4010926B" w14:textId="77777777" w:rsidR="006C13CE" w:rsidRDefault="00DB6406">
      <w:pPr>
        <w:rPr>
          <w:rFonts w:hint="eastAsia"/>
        </w:rPr>
      </w:pPr>
      <w:r>
        <w:rPr>
          <w:rFonts w:hint="eastAsia"/>
        </w:rPr>
        <w:t>“我会好好睡觉的了……”</w:t>
      </w:r>
    </w:p>
    <w:p w14:paraId="56CDEB83" w14:textId="77777777" w:rsidR="006C13CE" w:rsidRDefault="00DB6406">
      <w:pPr>
        <w:rPr>
          <w:rFonts w:hint="eastAsia"/>
        </w:rPr>
      </w:pPr>
      <w:r>
        <w:rPr>
          <w:rFonts w:hint="eastAsia"/>
        </w:rPr>
        <w:t>“偶尔和奏一起睡，我也不讨厌。”</w:t>
      </w:r>
    </w:p>
    <w:p w14:paraId="34D0D5DC" w14:textId="77777777" w:rsidR="006C13CE" w:rsidRDefault="00DB6406">
      <w:pPr>
        <w:rPr>
          <w:rFonts w:hint="eastAsia"/>
        </w:rPr>
      </w:pPr>
      <w:r>
        <w:rPr>
          <w:rFonts w:hint="eastAsia"/>
        </w:rPr>
        <w:t>“不是这个问题了……”</w:t>
      </w:r>
    </w:p>
    <w:p w14:paraId="4AA92785" w14:textId="77777777" w:rsidR="006C13CE" w:rsidRDefault="00DB6406">
      <w:pPr>
        <w:rPr>
          <w:rFonts w:hint="eastAsia"/>
        </w:rPr>
      </w:pPr>
      <w:r>
        <w:rPr>
          <w:rFonts w:hint="eastAsia"/>
        </w:rPr>
        <w:t>“是奏不喜欢和其他人睡吗？”</w:t>
      </w:r>
    </w:p>
    <w:p w14:paraId="565E07E9" w14:textId="77777777" w:rsidR="006C13CE" w:rsidRDefault="00DB6406">
      <w:pPr>
        <w:rPr>
          <w:rFonts w:hint="eastAsia"/>
        </w:rPr>
      </w:pPr>
      <w:r>
        <w:rPr>
          <w:rFonts w:hint="eastAsia"/>
        </w:rPr>
        <w:t>“倒也不是……”</w:t>
      </w:r>
    </w:p>
    <w:p w14:paraId="70625361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“那么，晚安。”</w:t>
      </w:r>
    </w:p>
    <w:p w14:paraId="072592FF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诶诶</w:t>
      </w:r>
      <w:proofErr w:type="gramEnd"/>
      <w:r>
        <w:rPr>
          <w:rFonts w:hint="eastAsia"/>
        </w:rPr>
        <w:t>……</w:t>
      </w:r>
    </w:p>
    <w:p w14:paraId="2F7083AE" w14:textId="77777777" w:rsidR="001B41E7" w:rsidRDefault="001B41E7">
      <w:pPr>
        <w:rPr>
          <w:rFonts w:hint="eastAsia"/>
        </w:rPr>
      </w:pPr>
      <w:r>
        <w:rPr>
          <w:rFonts w:hint="eastAsia"/>
        </w:rPr>
        <w:t>我自觉理亏。还是乖乖睡觉吧。</w:t>
      </w:r>
    </w:p>
    <w:p w14:paraId="478503B3" w14:textId="64CD34D4" w:rsidR="006C13CE" w:rsidRDefault="00DB6406">
      <w:pPr>
        <w:rPr>
          <w:rFonts w:hint="eastAsia"/>
        </w:rPr>
      </w:pPr>
      <w:r>
        <w:rPr>
          <w:rFonts w:hint="eastAsia"/>
        </w:rPr>
        <w:t>上一次和其他人共享一张被子，是什么时候呢？</w:t>
      </w:r>
    </w:p>
    <w:p w14:paraId="54EBB34E" w14:textId="4A110267" w:rsidR="006C13CE" w:rsidRDefault="00DB6406">
      <w:pPr>
        <w:rPr>
          <w:rFonts w:hint="eastAsia"/>
        </w:rPr>
      </w:pPr>
      <w:r>
        <w:rPr>
          <w:rFonts w:hint="eastAsia"/>
        </w:rPr>
        <w:t>也许是和母亲一起吧。虽然记忆已经有些模糊，但她的怀抱总是很温暖。</w:t>
      </w:r>
      <w:r w:rsidR="001B41E7">
        <w:rPr>
          <w:rFonts w:hint="eastAsia"/>
        </w:rPr>
        <w:t>每当想起母亲时，总会心头一紧。</w:t>
      </w:r>
    </w:p>
    <w:p w14:paraId="714AA9E6" w14:textId="2883BADD" w:rsidR="006C13CE" w:rsidRDefault="00DB6406">
      <w:pPr>
        <w:rPr>
          <w:rFonts w:hint="eastAsia"/>
        </w:rPr>
      </w:pPr>
      <w:r>
        <w:rPr>
          <w:rFonts w:hint="eastAsia"/>
        </w:rPr>
        <w:t>恍惚间，我感觉到有人从背后抱住了我</w:t>
      </w:r>
      <w:r w:rsidR="001B41E7">
        <w:rPr>
          <w:rFonts w:hint="eastAsia"/>
        </w:rPr>
        <w:t>，就仿佛</w:t>
      </w:r>
      <w:proofErr w:type="gramStart"/>
      <w:r w:rsidR="001B41E7">
        <w:rPr>
          <w:rFonts w:hint="eastAsia"/>
        </w:rPr>
        <w:t>真冬意识</w:t>
      </w:r>
      <w:proofErr w:type="gramEnd"/>
      <w:r w:rsidR="001B41E7">
        <w:rPr>
          <w:rFonts w:hint="eastAsia"/>
        </w:rPr>
        <w:t>到了我的所思所想一样。</w:t>
      </w:r>
    </w:p>
    <w:p w14:paraId="5864D257" w14:textId="4922903D" w:rsidR="0083783C" w:rsidRDefault="00DB6406">
      <w:pPr>
        <w:rPr>
          <w:rFonts w:hint="eastAsia"/>
        </w:rPr>
      </w:pPr>
      <w:r>
        <w:rPr>
          <w:rFonts w:hint="eastAsia"/>
        </w:rPr>
        <w:t>还未来得及感受，我</w:t>
      </w:r>
      <w:r w:rsidR="001B41E7">
        <w:rPr>
          <w:rFonts w:hint="eastAsia"/>
        </w:rPr>
        <w:t>已</w:t>
      </w:r>
      <w:r>
        <w:rPr>
          <w:rFonts w:hint="eastAsia"/>
        </w:rPr>
        <w:t>沉沉睡去。</w:t>
      </w:r>
    </w:p>
    <w:p w14:paraId="2EE64220" w14:textId="192525A9" w:rsidR="006C13CE" w:rsidRPr="001B41E7" w:rsidRDefault="0083783C" w:rsidP="0083783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2839C64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（二）</w:t>
      </w:r>
    </w:p>
    <w:p w14:paraId="1E138F35" w14:textId="77777777" w:rsidR="006C13CE" w:rsidRDefault="00DB6406">
      <w:pPr>
        <w:rPr>
          <w:rFonts w:hint="eastAsia"/>
        </w:rPr>
      </w:pPr>
      <w:r>
        <w:rPr>
          <w:rFonts w:hint="eastAsia"/>
        </w:rPr>
        <w:t>认识到和其他人居住在一起的事实，其实需要一些时间。更何况同宿舍不同：宿舍里的大家，随时互相都可以看见。在我家里，事实上</w:t>
      </w:r>
      <w:proofErr w:type="gramStart"/>
      <w:r>
        <w:rPr>
          <w:rFonts w:hint="eastAsia"/>
        </w:rPr>
        <w:t>同真冬见面</w:t>
      </w:r>
      <w:proofErr w:type="gramEnd"/>
      <w:r>
        <w:rPr>
          <w:rFonts w:hint="eastAsia"/>
        </w:rPr>
        <w:t>的时间不多。我在自己的房间作曲，而</w:t>
      </w:r>
      <w:proofErr w:type="gramStart"/>
      <w:r>
        <w:rPr>
          <w:rFonts w:hint="eastAsia"/>
        </w:rPr>
        <w:t>真冬在</w:t>
      </w:r>
      <w:proofErr w:type="gramEnd"/>
      <w:r>
        <w:rPr>
          <w:rFonts w:hint="eastAsia"/>
        </w:rPr>
        <w:t>过去母亲的房间</w:t>
      </w:r>
      <w:proofErr w:type="gramStart"/>
      <w:r>
        <w:rPr>
          <w:rFonts w:hint="eastAsia"/>
        </w:rPr>
        <w:t>暂住着</w:t>
      </w:r>
      <w:proofErr w:type="gramEnd"/>
      <w:r>
        <w:rPr>
          <w:rFonts w:hint="eastAsia"/>
        </w:rPr>
        <w:t>。只有吃饭，或者要讨论些什么的时候，我们才会在客厅碰面。</w:t>
      </w:r>
    </w:p>
    <w:p w14:paraId="6F69A6CA" w14:textId="77777777" w:rsidR="006C13CE" w:rsidRDefault="00DB6406">
      <w:pPr>
        <w:rPr>
          <w:rFonts w:hint="eastAsia"/>
        </w:rPr>
      </w:pPr>
      <w:r>
        <w:rPr>
          <w:rFonts w:hint="eastAsia"/>
        </w:rPr>
        <w:t>所以，哪怕我习惯了现实生活中有望月同学的参与；</w:t>
      </w:r>
    </w:p>
    <w:p w14:paraId="4330789C" w14:textId="77777777" w:rsidR="006C13CE" w:rsidRDefault="00DB6406">
      <w:pPr>
        <w:rPr>
          <w:rFonts w:hint="eastAsia"/>
        </w:rPr>
      </w:pPr>
      <w:r>
        <w:rPr>
          <w:rFonts w:hint="eastAsia"/>
        </w:rPr>
        <w:t>每当我看到一个无比熟悉的，我所珍视的人，每天都会出现在一个我更熟悉的地方里时，心里总会涌起一些奇妙的感觉。因此，像是普通的洗漱，吃饭，发呆，此刻都有了额外的感受和意义。</w:t>
      </w:r>
    </w:p>
    <w:p w14:paraId="358FE1CC" w14:textId="77777777" w:rsidR="006C13CE" w:rsidRDefault="00DB6406">
      <w:pPr>
        <w:rPr>
          <w:rFonts w:hint="eastAsia"/>
        </w:rPr>
      </w:pPr>
      <w:r>
        <w:rPr>
          <w:rFonts w:hint="eastAsia"/>
        </w:rPr>
        <w:t>我很难把它称作一种特定的“感情”，这似乎只是出于一种新鲜感，使得生活中额外多出了一种颜色。换做一年前，我只会觉得这样的生活有些不可思议。</w:t>
      </w:r>
    </w:p>
    <w:p w14:paraId="6BD622E0" w14:textId="77777777" w:rsidR="006C13CE" w:rsidRDefault="00DB6406">
      <w:pPr>
        <w:rPr>
          <w:rFonts w:hint="eastAsia"/>
        </w:rPr>
      </w:pPr>
      <w:r>
        <w:rPr>
          <w:rFonts w:hint="eastAsia"/>
        </w:rPr>
        <w:t>因此，眼前的光景显得有些更加不可思议了。</w:t>
      </w:r>
    </w:p>
    <w:p w14:paraId="1104EE6E" w14:textId="0A0454CC" w:rsidR="006C13CE" w:rsidRDefault="00DB6406">
      <w:pPr>
        <w:rPr>
          <w:rFonts w:hint="eastAsia"/>
        </w:rPr>
      </w:pPr>
      <w:r>
        <w:rPr>
          <w:rFonts w:hint="eastAsia"/>
        </w:rPr>
        <w:t>望月同学</w:t>
      </w:r>
      <w:proofErr w:type="gramStart"/>
      <w:r>
        <w:rPr>
          <w:rFonts w:hint="eastAsia"/>
        </w:rPr>
        <w:t>和绘名在</w:t>
      </w:r>
      <w:proofErr w:type="gramEnd"/>
      <w:r>
        <w:rPr>
          <w:rFonts w:hint="eastAsia"/>
        </w:rPr>
        <w:t>厨房里聊着天，</w:t>
      </w:r>
      <w:proofErr w:type="gramStart"/>
      <w:r>
        <w:rPr>
          <w:rFonts w:hint="eastAsia"/>
        </w:rPr>
        <w:t>绘名似乎</w:t>
      </w:r>
      <w:proofErr w:type="gramEnd"/>
      <w:r>
        <w:rPr>
          <w:rFonts w:hint="eastAsia"/>
        </w:rPr>
        <w:t>在打下手的样子。</w:t>
      </w:r>
      <w:proofErr w:type="gramStart"/>
      <w:r>
        <w:rPr>
          <w:rFonts w:hint="eastAsia"/>
        </w:rPr>
        <w:t>瑞希边拿着</w:t>
      </w:r>
      <w:proofErr w:type="gramEnd"/>
      <w:r>
        <w:rPr>
          <w:rFonts w:hint="eastAsia"/>
        </w:rPr>
        <w:t>扫把扫地，边</w:t>
      </w:r>
      <w:r w:rsidR="00432238">
        <w:rPr>
          <w:rFonts w:hint="eastAsia"/>
        </w:rPr>
        <w:t>学着空姐</w:t>
      </w:r>
      <w:r>
        <w:rPr>
          <w:rFonts w:hint="eastAsia"/>
        </w:rPr>
        <w:t>说着“</w:t>
      </w:r>
      <w:proofErr w:type="gramStart"/>
      <w:r>
        <w:rPr>
          <w:rFonts w:hint="eastAsia"/>
        </w:rPr>
        <w:t>收收脚收收脚</w:t>
      </w:r>
      <w:proofErr w:type="gramEnd"/>
      <w:r>
        <w:rPr>
          <w:rFonts w:hint="eastAsia"/>
        </w:rPr>
        <w:t>”。</w:t>
      </w:r>
      <w:proofErr w:type="gramStart"/>
      <w:r>
        <w:rPr>
          <w:rFonts w:hint="eastAsia"/>
        </w:rPr>
        <w:t>真冬吃着绘名带来</w:t>
      </w:r>
      <w:proofErr w:type="gramEnd"/>
      <w:r>
        <w:rPr>
          <w:rFonts w:hint="eastAsia"/>
        </w:rPr>
        <w:t>的点心，看着厨房里的乒乒乓乓。</w:t>
      </w:r>
    </w:p>
    <w:p w14:paraId="053B999A" w14:textId="05485B5F" w:rsidR="006C13CE" w:rsidRDefault="00DB6406">
      <w:pPr>
        <w:rPr>
          <w:rFonts w:hint="eastAsia"/>
        </w:rPr>
      </w:pPr>
      <w:r>
        <w:rPr>
          <w:rFonts w:hint="eastAsia"/>
        </w:rPr>
        <w:t>说来也巧，瑞</w:t>
      </w:r>
      <w:proofErr w:type="gramStart"/>
      <w:r>
        <w:rPr>
          <w:rFonts w:hint="eastAsia"/>
        </w:rPr>
        <w:t>希绘名</w:t>
      </w:r>
      <w:proofErr w:type="gramEnd"/>
      <w:r>
        <w:rPr>
          <w:rFonts w:hint="eastAsia"/>
        </w:rPr>
        <w:t>和望月同学，在</w:t>
      </w:r>
      <w:r w:rsidR="00432238">
        <w:rPr>
          <w:rFonts w:hint="eastAsia"/>
        </w:rPr>
        <w:t>来我家</w:t>
      </w:r>
      <w:r>
        <w:rPr>
          <w:rFonts w:hint="eastAsia"/>
        </w:rPr>
        <w:t>路上就遇见了。今天本来也就是望月同学</w:t>
      </w:r>
      <w:r w:rsidR="00432238">
        <w:rPr>
          <w:rFonts w:hint="eastAsia"/>
        </w:rPr>
        <w:t>例行收拾</w:t>
      </w:r>
      <w:r>
        <w:rPr>
          <w:rFonts w:hint="eastAsia"/>
        </w:rPr>
        <w:t>的日子，在路上正好碰见了她们两个人。</w:t>
      </w:r>
      <w:proofErr w:type="gramStart"/>
      <w:r>
        <w:rPr>
          <w:rFonts w:hint="eastAsia"/>
        </w:rPr>
        <w:t>聊着聊着</w:t>
      </w:r>
      <w:proofErr w:type="gramEnd"/>
      <w:r>
        <w:rPr>
          <w:rFonts w:hint="eastAsia"/>
        </w:rPr>
        <w:t>忽然发现都是来我家里的，于是顺路拐去超市又买了很多食材。</w:t>
      </w:r>
    </w:p>
    <w:p w14:paraId="729187D9" w14:textId="77777777" w:rsidR="00432238" w:rsidRDefault="00DB6406">
      <w:pPr>
        <w:rPr>
          <w:rFonts w:hint="eastAsia"/>
        </w:rPr>
      </w:pPr>
      <w:r>
        <w:rPr>
          <w:rFonts w:hint="eastAsia"/>
        </w:rPr>
        <w:t>至少</w:t>
      </w:r>
      <w:proofErr w:type="gramStart"/>
      <w:r>
        <w:rPr>
          <w:rFonts w:hint="eastAsia"/>
        </w:rPr>
        <w:t>瑞希刚进门</w:t>
      </w:r>
      <w:proofErr w:type="gramEnd"/>
      <w:r>
        <w:rPr>
          <w:rFonts w:hint="eastAsia"/>
        </w:rPr>
        <w:t>的时候是这么七嘴八舌的描述的。</w:t>
      </w:r>
    </w:p>
    <w:p w14:paraId="5A805FCB" w14:textId="2BC87CFA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绘名照常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瑞希</w:t>
      </w:r>
      <w:proofErr w:type="gramEnd"/>
      <w:r>
        <w:rPr>
          <w:rFonts w:hint="eastAsia"/>
        </w:rPr>
        <w:t>拌着嘴，</w:t>
      </w:r>
      <w:r w:rsidR="00432238">
        <w:rPr>
          <w:rFonts w:hint="eastAsia"/>
        </w:rPr>
        <w:t>走进门后，打量了许久，</w:t>
      </w:r>
      <w:r>
        <w:rPr>
          <w:rFonts w:hint="eastAsia"/>
        </w:rPr>
        <w:t>还不忘感慨一句“原来奏的家里是这样的啊”。</w:t>
      </w:r>
    </w:p>
    <w:p w14:paraId="09E7C717" w14:textId="77777777" w:rsidR="006C13CE" w:rsidRDefault="00DB6406">
      <w:pPr>
        <w:rPr>
          <w:rFonts w:hint="eastAsia"/>
        </w:rPr>
      </w:pPr>
      <w:r>
        <w:rPr>
          <w:rFonts w:hint="eastAsia"/>
        </w:rPr>
        <w:t>稍微数一下，今天中午就有五个人要吃饭啊。</w:t>
      </w:r>
      <w:proofErr w:type="gramStart"/>
      <w:r>
        <w:rPr>
          <w:rFonts w:hint="eastAsia"/>
        </w:rPr>
        <w:t>原本穗波还</w:t>
      </w:r>
      <w:proofErr w:type="gramEnd"/>
      <w:r>
        <w:rPr>
          <w:rFonts w:hint="eastAsia"/>
        </w:rPr>
        <w:t>想做完饭就回去的样子，但架不住瑞希</w:t>
      </w:r>
      <w:proofErr w:type="gramStart"/>
      <w:r>
        <w:rPr>
          <w:rFonts w:hint="eastAsia"/>
        </w:rPr>
        <w:t>和绘名的</w:t>
      </w:r>
      <w:proofErr w:type="gramEnd"/>
      <w:r>
        <w:rPr>
          <w:rFonts w:hint="eastAsia"/>
        </w:rPr>
        <w:t>连环劝说，最后只好同意了下来。</w:t>
      </w:r>
    </w:p>
    <w:p w14:paraId="1BCD76C1" w14:textId="77777777" w:rsidR="006C13CE" w:rsidRDefault="00DB6406">
      <w:pPr>
        <w:rPr>
          <w:rFonts w:hint="eastAsia"/>
        </w:rPr>
      </w:pPr>
      <w:r>
        <w:rPr>
          <w:rFonts w:hint="eastAsia"/>
        </w:rPr>
        <w:t>饭菜的香气逐渐传了出来。平常只有三个人的客厅和厨房里，只是加上两个人居然就变得热热闹闹。</w:t>
      </w:r>
    </w:p>
    <w:p w14:paraId="345182D6" w14:textId="77777777" w:rsidR="006C13CE" w:rsidRDefault="00DB6406">
      <w:pPr>
        <w:rPr>
          <w:rFonts w:hint="eastAsia"/>
        </w:rPr>
      </w:pPr>
      <w:r>
        <w:rPr>
          <w:rFonts w:hint="eastAsia"/>
        </w:rPr>
        <w:t>“所以，真的没关系吗？”</w:t>
      </w:r>
    </w:p>
    <w:p w14:paraId="3615127A" w14:textId="77777777" w:rsidR="006C13CE" w:rsidRDefault="00DB6406">
      <w:pPr>
        <w:rPr>
          <w:rFonts w:hint="eastAsia"/>
        </w:rPr>
      </w:pPr>
      <w:r>
        <w:rPr>
          <w:rFonts w:hint="eastAsia"/>
        </w:rPr>
        <w:t>瑞</w:t>
      </w:r>
      <w:proofErr w:type="gramStart"/>
      <w:r>
        <w:rPr>
          <w:rFonts w:hint="eastAsia"/>
        </w:rPr>
        <w:t>希不知</w:t>
      </w:r>
      <w:proofErr w:type="gramEnd"/>
      <w:r>
        <w:rPr>
          <w:rFonts w:hint="eastAsia"/>
        </w:rPr>
        <w:t>何时已经打扫完了房间，此刻坐到了我的旁边。沙发因为忽然增加的重量向右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了下去。我稳了稳自己的身形。</w:t>
      </w:r>
    </w:p>
    <w:p w14:paraId="617297C7" w14:textId="77777777" w:rsidR="006C13CE" w:rsidRDefault="00DB6406">
      <w:pPr>
        <w:rPr>
          <w:rFonts w:hint="eastAsia"/>
        </w:rPr>
      </w:pPr>
      <w:r>
        <w:rPr>
          <w:rFonts w:hint="eastAsia"/>
        </w:rPr>
        <w:t>“真的没关系了……谢谢你们这么关心我，还特地从家里过来。”</w:t>
      </w:r>
    </w:p>
    <w:p w14:paraId="043595BF" w14:textId="6926C1D9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我向瑞希</w:t>
      </w:r>
      <w:proofErr w:type="gramEnd"/>
      <w:r w:rsidR="00432238">
        <w:rPr>
          <w:rFonts w:hint="eastAsia"/>
        </w:rPr>
        <w:t>真诚的</w:t>
      </w:r>
      <w:proofErr w:type="gramStart"/>
      <w:r>
        <w:rPr>
          <w:rFonts w:hint="eastAsia"/>
        </w:rPr>
        <w:t>道着</w:t>
      </w:r>
      <w:proofErr w:type="gramEnd"/>
      <w:r>
        <w:rPr>
          <w:rFonts w:hint="eastAsia"/>
        </w:rPr>
        <w:t>谢。瑞</w:t>
      </w:r>
      <w:proofErr w:type="gramStart"/>
      <w:r>
        <w:rPr>
          <w:rFonts w:hint="eastAsia"/>
        </w:rPr>
        <w:t>希有些</w:t>
      </w:r>
      <w:proofErr w:type="gramEnd"/>
      <w:r>
        <w:rPr>
          <w:rFonts w:hint="eastAsia"/>
        </w:rPr>
        <w:t>严肃的看着我的眼睛，花了些时间才变回我所熟悉的样子。“</w:t>
      </w:r>
      <w:r w:rsidR="00432238">
        <w:rPr>
          <w:rFonts w:hint="eastAsia"/>
        </w:rPr>
        <w:t>嘛，</w:t>
      </w:r>
      <w:r>
        <w:rPr>
          <w:rFonts w:hint="eastAsia"/>
        </w:rPr>
        <w:t>如果奏这么觉得的话，那应该就没有问题吧。”</w:t>
      </w:r>
    </w:p>
    <w:p w14:paraId="16BE7BCF" w14:textId="77777777" w:rsidR="006C13CE" w:rsidRDefault="00DB6406">
      <w:pPr>
        <w:rPr>
          <w:rFonts w:hint="eastAsia"/>
        </w:rPr>
      </w:pPr>
      <w:r>
        <w:rPr>
          <w:rFonts w:hint="eastAsia"/>
        </w:rPr>
        <w:t>“要不要去医院检查一下？这里离最近的医院也不是很远的样子。”</w:t>
      </w:r>
    </w:p>
    <w:p w14:paraId="24A06940" w14:textId="77777777" w:rsidR="006C13CE" w:rsidRDefault="00DB6406">
      <w:pPr>
        <w:rPr>
          <w:rFonts w:hint="eastAsia"/>
        </w:rPr>
      </w:pPr>
      <w:r>
        <w:rPr>
          <w:rFonts w:hint="eastAsia"/>
        </w:rPr>
        <w:t>洗着菜</w:t>
      </w:r>
      <w:proofErr w:type="gramStart"/>
      <w:r>
        <w:rPr>
          <w:rFonts w:hint="eastAsia"/>
        </w:rPr>
        <w:t>的绘名转</w:t>
      </w:r>
      <w:proofErr w:type="gramEnd"/>
      <w:r>
        <w:rPr>
          <w:rFonts w:hint="eastAsia"/>
        </w:rPr>
        <w:t>过头来，如此询问道。望月同学也附和着。</w:t>
      </w:r>
    </w:p>
    <w:p w14:paraId="38F286CE" w14:textId="77777777" w:rsidR="006C13CE" w:rsidRDefault="00DB6406">
      <w:pPr>
        <w:rPr>
          <w:rFonts w:hint="eastAsia"/>
        </w:rPr>
      </w:pPr>
      <w:r>
        <w:rPr>
          <w:rFonts w:hint="eastAsia"/>
        </w:rPr>
        <w:t>“是呢，去检查一下会比较保险吧。突然晕倒这种事，不是小事啊。”</w:t>
      </w:r>
    </w:p>
    <w:p w14:paraId="4B2A5C69" w14:textId="77777777" w:rsidR="006C13CE" w:rsidRDefault="00DB6406">
      <w:pPr>
        <w:rPr>
          <w:rFonts w:hint="eastAsia"/>
        </w:rPr>
      </w:pPr>
      <w:r>
        <w:rPr>
          <w:rFonts w:hint="eastAsia"/>
        </w:rPr>
        <w:t>我感到有点难办，所以稍微的转过了头。左手边</w:t>
      </w:r>
      <w:proofErr w:type="gramStart"/>
      <w:r>
        <w:rPr>
          <w:rFonts w:hint="eastAsia"/>
        </w:rPr>
        <w:t>的真冬默默</w:t>
      </w:r>
      <w:proofErr w:type="gramEnd"/>
      <w:r>
        <w:rPr>
          <w:rFonts w:hint="eastAsia"/>
        </w:rPr>
        <w:t>地看着我。“真冬也觉得……？”</w:t>
      </w:r>
    </w:p>
    <w:p w14:paraId="3327FE3D" w14:textId="44B98873" w:rsidR="006C13CE" w:rsidRDefault="00DB6406">
      <w:pPr>
        <w:rPr>
          <w:rFonts w:hint="eastAsia"/>
        </w:rPr>
      </w:pPr>
      <w:r>
        <w:rPr>
          <w:rFonts w:hint="eastAsia"/>
        </w:rPr>
        <w:t>她点了点头。“</w:t>
      </w:r>
      <w:r w:rsidR="00432238">
        <w:rPr>
          <w:rFonts w:hint="eastAsia"/>
        </w:rPr>
        <w:t>虽然不是很懂，但</w:t>
      </w:r>
      <w:r>
        <w:rPr>
          <w:rFonts w:hint="eastAsia"/>
        </w:rPr>
        <w:t>既然大家都同意了，我也觉得应该这么做。”</w:t>
      </w:r>
    </w:p>
    <w:p w14:paraId="205138B0" w14:textId="77777777" w:rsidR="006C13CE" w:rsidRDefault="00DB6406">
      <w:pPr>
        <w:rPr>
          <w:rFonts w:hint="eastAsia"/>
        </w:rPr>
      </w:pPr>
      <w:r>
        <w:rPr>
          <w:rFonts w:hint="eastAsia"/>
        </w:rPr>
        <w:t>我并不是很想去医院——这意味着曲子的进度又要被耽误了。工期本来就有些紧张，倘若要是再花时间做检查，那么就是两天，不对，三天……</w:t>
      </w:r>
    </w:p>
    <w:p w14:paraId="66F87933" w14:textId="3918A0B0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我抬起头。</w:t>
      </w:r>
      <w:r w:rsidR="00166863">
        <w:rPr>
          <w:rFonts w:hint="eastAsia"/>
        </w:rPr>
        <w:t>瑞希和绘名都看着我的脸。</w:t>
      </w:r>
      <w:r>
        <w:rPr>
          <w:rFonts w:hint="eastAsia"/>
        </w:rPr>
        <w:t>望月同学不知何时也停下了手上的活，温柔的</w:t>
      </w:r>
      <w:r w:rsidR="00166863">
        <w:rPr>
          <w:rFonts w:hint="eastAsia"/>
        </w:rPr>
        <w:t>注视着</w:t>
      </w:r>
      <w:r>
        <w:rPr>
          <w:rFonts w:hint="eastAsia"/>
        </w:rPr>
        <w:t>我。</w:t>
      </w:r>
    </w:p>
    <w:p w14:paraId="654E7B62" w14:textId="77777777" w:rsidR="006C13CE" w:rsidRDefault="00DB6406">
      <w:pPr>
        <w:rPr>
          <w:rFonts w:hint="eastAsia"/>
        </w:rPr>
      </w:pPr>
      <w:r>
        <w:rPr>
          <w:rFonts w:hint="eastAsia"/>
        </w:rPr>
        <w:t>大家都在看着我。仿佛大家对我拥有着一些期望，希望我去做这件事。</w:t>
      </w:r>
    </w:p>
    <w:p w14:paraId="0EE040FC" w14:textId="77777777" w:rsidR="006C13CE" w:rsidRDefault="00DB6406">
      <w:pPr>
        <w:rPr>
          <w:rFonts w:hint="eastAsia"/>
        </w:rPr>
      </w:pPr>
      <w:r>
        <w:rPr>
          <w:rFonts w:hint="eastAsia"/>
        </w:rPr>
        <w:t>……如果这是大家</w:t>
      </w:r>
      <w:proofErr w:type="gramStart"/>
      <w:r>
        <w:rPr>
          <w:rFonts w:hint="eastAsia"/>
        </w:rPr>
        <w:t>和真冬的</w:t>
      </w:r>
      <w:proofErr w:type="gramEnd"/>
      <w:r>
        <w:rPr>
          <w:rFonts w:hint="eastAsia"/>
        </w:rPr>
        <w:t>期望的话；</w:t>
      </w:r>
    </w:p>
    <w:p w14:paraId="4C29C9FB" w14:textId="77777777" w:rsidR="006C13CE" w:rsidRDefault="00DB6406">
      <w:pPr>
        <w:rPr>
          <w:rFonts w:hint="eastAsia"/>
        </w:rPr>
      </w:pPr>
      <w:r>
        <w:rPr>
          <w:rFonts w:hint="eastAsia"/>
        </w:rPr>
        <w:t>“那么，明天去吧。”</w:t>
      </w:r>
    </w:p>
    <w:p w14:paraId="7A367221" w14:textId="77777777" w:rsidR="006C13CE" w:rsidRDefault="00DB6406">
      <w:pPr>
        <w:rPr>
          <w:rFonts w:hint="eastAsia"/>
        </w:rPr>
      </w:pPr>
      <w:r>
        <w:rPr>
          <w:rFonts w:hint="eastAsia"/>
        </w:rPr>
        <w:t>“好耶！”</w:t>
      </w:r>
    </w:p>
    <w:p w14:paraId="15C554ED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瑞希从沙发</w:t>
      </w:r>
      <w:proofErr w:type="gramEnd"/>
      <w:r>
        <w:rPr>
          <w:rFonts w:hint="eastAsia"/>
        </w:rPr>
        <w:t>上一跃而起。望月同学</w:t>
      </w:r>
      <w:proofErr w:type="gramStart"/>
      <w:r>
        <w:rPr>
          <w:rFonts w:hint="eastAsia"/>
        </w:rPr>
        <w:t>和绘名也</w:t>
      </w:r>
      <w:proofErr w:type="gramEnd"/>
      <w:r>
        <w:rPr>
          <w:rFonts w:hint="eastAsia"/>
        </w:rPr>
        <w:t>如释重负般的松了口气。</w:t>
      </w:r>
    </w:p>
    <w:p w14:paraId="4E57C22B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表情没什么变化，只是低下了头，手机上似乎在播放着有关心脏疾病的科普视频。</w:t>
      </w:r>
    </w:p>
    <w:p w14:paraId="17C0BCB2" w14:textId="77777777" w:rsidR="006C13CE" w:rsidRDefault="00DB6406">
      <w:pPr>
        <w:rPr>
          <w:rFonts w:hint="eastAsia"/>
        </w:rPr>
      </w:pPr>
      <w:r>
        <w:rPr>
          <w:rFonts w:hint="eastAsia"/>
        </w:rPr>
        <w:t>“喂等下瑞希，不要蹦蹦跳跳的，碰坏了什么东西怎么办！”</w:t>
      </w:r>
    </w:p>
    <w:p w14:paraId="5813C0AB" w14:textId="77777777" w:rsidR="006C13CE" w:rsidRDefault="00DB6406">
      <w:pPr>
        <w:rPr>
          <w:rFonts w:hint="eastAsia"/>
        </w:rPr>
      </w:pPr>
      <w:r>
        <w:rPr>
          <w:rFonts w:hint="eastAsia"/>
        </w:rPr>
        <w:t>“抱歉</w:t>
      </w:r>
      <w:proofErr w:type="gramStart"/>
      <w:r>
        <w:rPr>
          <w:rFonts w:hint="eastAsia"/>
        </w:rPr>
        <w:t>抱歉</w:t>
      </w:r>
      <w:proofErr w:type="gramEnd"/>
      <w:r>
        <w:rPr>
          <w:rFonts w:hint="eastAsia"/>
        </w:rPr>
        <w:t>，只是稍微有点兴奋~”</w:t>
      </w:r>
    </w:p>
    <w:p w14:paraId="08D34F52" w14:textId="77777777" w:rsidR="006C13CE" w:rsidRDefault="00DB6406">
      <w:pPr>
        <w:rPr>
          <w:rFonts w:hint="eastAsia"/>
        </w:rPr>
      </w:pPr>
      <w:r>
        <w:rPr>
          <w:rFonts w:hint="eastAsia"/>
        </w:rPr>
        <w:t>“真是，奏的楼下还有邻居呢，之后对奏有意见要怎么办啊……”</w:t>
      </w:r>
    </w:p>
    <w:p w14:paraId="2D969F2F" w14:textId="77777777" w:rsidR="006C13CE" w:rsidRDefault="00DB6406">
      <w:pPr>
        <w:rPr>
          <w:rFonts w:hint="eastAsia"/>
        </w:rPr>
      </w:pPr>
      <w:r>
        <w:rPr>
          <w:rFonts w:hint="eastAsia"/>
        </w:rPr>
        <w:t>瑞希吐了吐舌头，摆出“抱歉哦”的姿势。</w:t>
      </w:r>
      <w:proofErr w:type="gramStart"/>
      <w:r>
        <w:rPr>
          <w:rFonts w:hint="eastAsia"/>
        </w:rPr>
        <w:t>绘名气鼓鼓</w:t>
      </w:r>
      <w:proofErr w:type="gramEnd"/>
      <w:r>
        <w:rPr>
          <w:rFonts w:hint="eastAsia"/>
        </w:rPr>
        <w:t>的插起腰。</w:t>
      </w:r>
    </w:p>
    <w:p w14:paraId="06658FDD" w14:textId="2B328744" w:rsidR="006C13CE" w:rsidRDefault="00DB6406">
      <w:pPr>
        <w:rPr>
          <w:rFonts w:hint="eastAsia"/>
        </w:rPr>
      </w:pPr>
      <w:r>
        <w:rPr>
          <w:rFonts w:hint="eastAsia"/>
        </w:rPr>
        <w:t>灶台点起了火。</w:t>
      </w:r>
      <w:proofErr w:type="gramStart"/>
      <w:r>
        <w:rPr>
          <w:rFonts w:hint="eastAsia"/>
        </w:rPr>
        <w:t>穗波同学</w:t>
      </w:r>
      <w:proofErr w:type="gramEnd"/>
      <w:r>
        <w:rPr>
          <w:rFonts w:hint="eastAsia"/>
        </w:rPr>
        <w:t>开始炒菜了。是蔬菜下入锅中的声音，</w:t>
      </w:r>
      <w:r w:rsidR="00166863">
        <w:rPr>
          <w:rFonts w:hint="eastAsia"/>
        </w:rPr>
        <w:t>会是什么样的菜呢</w:t>
      </w:r>
      <w:r>
        <w:rPr>
          <w:rFonts w:hint="eastAsia"/>
        </w:rPr>
        <w:t>。</w:t>
      </w:r>
      <w:proofErr w:type="gramStart"/>
      <w:r>
        <w:rPr>
          <w:rFonts w:hint="eastAsia"/>
        </w:rPr>
        <w:t>真冬也</w:t>
      </w:r>
      <w:proofErr w:type="gramEnd"/>
      <w:r>
        <w:rPr>
          <w:rFonts w:hint="eastAsia"/>
        </w:rPr>
        <w:t>许是有些累了，不知不觉间就靠在了我的身上。</w:t>
      </w:r>
      <w:proofErr w:type="gramStart"/>
      <w:r>
        <w:rPr>
          <w:rFonts w:hint="eastAsia"/>
        </w:rPr>
        <w:t>绘名和瑞希</w:t>
      </w:r>
      <w:proofErr w:type="gramEnd"/>
      <w:r>
        <w:rPr>
          <w:rFonts w:hint="eastAsia"/>
        </w:rPr>
        <w:t>还在拌嘴，不过好像讨论的是应该挂什么时候的号的事情。类似这样的对话我已经听了不知多少遍，只不过这次的，掺上了电饭煲里的米饭香味。</w:t>
      </w:r>
    </w:p>
    <w:p w14:paraId="014CD733" w14:textId="77777777" w:rsidR="006C13CE" w:rsidRDefault="00DB6406">
      <w:pPr>
        <w:rPr>
          <w:rFonts w:hint="eastAsia"/>
        </w:rPr>
      </w:pPr>
      <w:r>
        <w:rPr>
          <w:rFonts w:hint="eastAsia"/>
        </w:rPr>
        <w:t>我深吸一口气。房间里刚刚被完整的打扫了一遍，还能闻到消毒水的味道。空气中漂浮的灰尘，被从窗帘的缝隙中漏出的光线点亮，随后纷纷的落到地板上。</w:t>
      </w:r>
    </w:p>
    <w:p w14:paraId="7BE85EB2" w14:textId="77777777" w:rsidR="006C13CE" w:rsidRDefault="00DB6406">
      <w:pPr>
        <w:rPr>
          <w:rFonts w:hint="eastAsia"/>
        </w:rPr>
      </w:pPr>
      <w:r>
        <w:rPr>
          <w:rFonts w:hint="eastAsia"/>
        </w:rPr>
        <w:t>不论是立在柜子上的电视，挂在墙上的时钟，还是水池旁的冰箱，都是不能再熟悉的元素。</w:t>
      </w:r>
    </w:p>
    <w:p w14:paraId="1C85C216" w14:textId="77777777" w:rsidR="006C13CE" w:rsidRDefault="00DB6406">
      <w:pPr>
        <w:rPr>
          <w:rFonts w:hint="eastAsia"/>
        </w:rPr>
      </w:pPr>
      <w:r>
        <w:rPr>
          <w:rFonts w:hint="eastAsia"/>
        </w:rPr>
        <w:t>但也有些不同：餐桌的四个椅子不够五个人用，所以只好从我的房间把工</w:t>
      </w:r>
      <w:proofErr w:type="gramStart"/>
      <w:r>
        <w:rPr>
          <w:rFonts w:hint="eastAsia"/>
        </w:rPr>
        <w:t>学椅搬</w:t>
      </w:r>
      <w:proofErr w:type="gramEnd"/>
      <w:r>
        <w:rPr>
          <w:rFonts w:hint="eastAsia"/>
        </w:rPr>
        <w:t>了过来，显得有些违和。</w:t>
      </w:r>
    </w:p>
    <w:p w14:paraId="527388E7" w14:textId="77777777" w:rsidR="006C13CE" w:rsidRDefault="00DB6406">
      <w:pPr>
        <w:rPr>
          <w:rFonts w:hint="eastAsia"/>
        </w:rPr>
      </w:pPr>
      <w:r>
        <w:rPr>
          <w:rFonts w:hint="eastAsia"/>
        </w:rPr>
        <w:t>玄关处的鞋子，增加到了未曾见过的数量。沙发的另一端，也放上了三人的包。</w:t>
      </w:r>
    </w:p>
    <w:p w14:paraId="3557E7A0" w14:textId="77777777" w:rsidR="006C13CE" w:rsidRDefault="00DB6406">
      <w:pPr>
        <w:rPr>
          <w:rFonts w:hint="eastAsia"/>
        </w:rPr>
      </w:pPr>
      <w:r>
        <w:rPr>
          <w:rFonts w:hint="eastAsia"/>
        </w:rPr>
        <w:t>这样的场景，不知我还能见到几次呢？</w:t>
      </w:r>
    </w:p>
    <w:p w14:paraId="085DB993" w14:textId="77777777" w:rsidR="006C13CE" w:rsidRDefault="00DB6406">
      <w:pPr>
        <w:rPr>
          <w:rFonts w:hint="eastAsia"/>
        </w:rPr>
      </w:pPr>
      <w:r>
        <w:rPr>
          <w:rFonts w:hint="eastAsia"/>
        </w:rPr>
        <w:t>但至少现在，我应该将这份景色刻印在心。</w:t>
      </w:r>
    </w:p>
    <w:p w14:paraId="0EA4E4B8" w14:textId="77777777" w:rsidR="006C13CE" w:rsidRDefault="00DB6406">
      <w:pPr>
        <w:rPr>
          <w:rFonts w:hint="eastAsia"/>
        </w:rPr>
      </w:pPr>
      <w:r>
        <w:rPr>
          <w:rFonts w:hint="eastAsia"/>
        </w:rPr>
        <w:t>所以，我吐出积蓄在肺中的气息，试着下定了某种决心。</w:t>
      </w:r>
    </w:p>
    <w:p w14:paraId="66E70FAD" w14:textId="77777777" w:rsidR="006C13CE" w:rsidRDefault="00DB6406">
      <w:pPr>
        <w:rPr>
          <w:rFonts w:hint="eastAsia"/>
        </w:rPr>
      </w:pPr>
      <w:r>
        <w:rPr>
          <w:rFonts w:hint="eastAsia"/>
        </w:rPr>
        <w:t>不成形的话语便随即从嘴中脱口而出。</w:t>
      </w:r>
    </w:p>
    <w:p w14:paraId="49515FD3" w14:textId="77777777" w:rsidR="006C13CE" w:rsidRDefault="00DB6406">
      <w:pPr>
        <w:rPr>
          <w:rFonts w:hint="eastAsia"/>
        </w:rPr>
      </w:pPr>
      <w:r>
        <w:rPr>
          <w:rFonts w:hint="eastAsia"/>
        </w:rPr>
        <w:t>“大家……谢谢你们。”</w:t>
      </w:r>
    </w:p>
    <w:p w14:paraId="51D604C8" w14:textId="77777777" w:rsidR="006C13CE" w:rsidRDefault="00DB6406">
      <w:pPr>
        <w:rPr>
          <w:rFonts w:hint="eastAsia"/>
        </w:rPr>
      </w:pPr>
      <w:r>
        <w:rPr>
          <w:rFonts w:hint="eastAsia"/>
        </w:rPr>
        <w:t>空气仿佛凝滞了一瞬间，只剩烹饪饭菜的声响。我一度怀疑是我说错了点什么，还是我其实没有真的把这句话说出口——</w:t>
      </w:r>
    </w:p>
    <w:p w14:paraId="1A825269" w14:textId="77777777" w:rsidR="006C13CE" w:rsidRDefault="00DB6406">
      <w:pPr>
        <w:rPr>
          <w:rFonts w:hint="eastAsia"/>
        </w:rPr>
      </w:pPr>
      <w:r>
        <w:rPr>
          <w:rFonts w:hint="eastAsia"/>
        </w:rPr>
        <w:t>“说什么呢，饭做好了哦？”</w:t>
      </w:r>
    </w:p>
    <w:p w14:paraId="14A05340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绘名端起</w:t>
      </w:r>
      <w:proofErr w:type="gramEnd"/>
      <w:r>
        <w:rPr>
          <w:rFonts w:hint="eastAsia"/>
        </w:rPr>
        <w:t>盘子，稍显华丽的转过身。</w:t>
      </w:r>
    </w:p>
    <w:p w14:paraId="65A66E34" w14:textId="77777777" w:rsidR="006C13CE" w:rsidRDefault="00DB6406">
      <w:pPr>
        <w:rPr>
          <w:rFonts w:hint="eastAsia"/>
        </w:rPr>
      </w:pPr>
      <w:r>
        <w:rPr>
          <w:rFonts w:hint="eastAsia"/>
        </w:rPr>
        <w:t>盘子“咔哒”的放到桌上，热气逐渐升腾起来。</w:t>
      </w:r>
    </w:p>
    <w:p w14:paraId="3CDEA452" w14:textId="77777777" w:rsidR="006C13CE" w:rsidRDefault="00DB6406">
      <w:pPr>
        <w:rPr>
          <w:rFonts w:hint="eastAsia"/>
        </w:rPr>
      </w:pPr>
      <w:r>
        <w:rPr>
          <w:rFonts w:hint="eastAsia"/>
        </w:rPr>
        <w:t>“哦~吃饭</w:t>
      </w:r>
      <w:proofErr w:type="gramStart"/>
      <w:r>
        <w:rPr>
          <w:rFonts w:hint="eastAsia"/>
        </w:rPr>
        <w:t>吃饭</w:t>
      </w:r>
      <w:proofErr w:type="gramEnd"/>
      <w:r>
        <w:rPr>
          <w:rFonts w:hint="eastAsia"/>
        </w:rPr>
        <w:t>！”</w:t>
      </w:r>
    </w:p>
    <w:p w14:paraId="4452B90D" w14:textId="77777777" w:rsidR="006C13CE" w:rsidRDefault="00DB6406">
      <w:pPr>
        <w:rPr>
          <w:rFonts w:hint="eastAsia"/>
        </w:rPr>
      </w:pPr>
      <w:r>
        <w:rPr>
          <w:rFonts w:hint="eastAsia"/>
        </w:rPr>
        <w:t>“别拖椅子很吵的！”</w:t>
      </w:r>
    </w:p>
    <w:p w14:paraId="34920AB4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只是随便做了点饭菜，大家能吃得惯就好……“</w:t>
      </w:r>
    </w:p>
    <w:p w14:paraId="61B17334" w14:textId="77777777" w:rsidR="006C13CE" w:rsidRDefault="00DB6406">
      <w:pPr>
        <w:rPr>
          <w:rFonts w:hint="eastAsia"/>
        </w:rPr>
      </w:pPr>
      <w:r>
        <w:rPr>
          <w:rFonts w:hint="eastAsia"/>
        </w:rPr>
        <w:t>肩上的重量减轻了些许。</w:t>
      </w:r>
      <w:proofErr w:type="gramStart"/>
      <w:r>
        <w:rPr>
          <w:rFonts w:hint="eastAsia"/>
        </w:rPr>
        <w:t>真冬正</w:t>
      </w:r>
      <w:proofErr w:type="gramEnd"/>
      <w:r>
        <w:rPr>
          <w:rFonts w:hint="eastAsia"/>
        </w:rPr>
        <w:t>转过身来，</w:t>
      </w:r>
      <w:proofErr w:type="gramStart"/>
      <w:r>
        <w:rPr>
          <w:rFonts w:hint="eastAsia"/>
        </w:rPr>
        <w:t>询问着</w:t>
      </w:r>
      <w:proofErr w:type="gramEnd"/>
      <w:r>
        <w:rPr>
          <w:rFonts w:hint="eastAsia"/>
        </w:rPr>
        <w:t>我。“奏，不去吃饭吗？”</w:t>
      </w:r>
    </w:p>
    <w:p w14:paraId="6F9D8D98" w14:textId="77777777" w:rsidR="006C13CE" w:rsidRDefault="00DB6406">
      <w:pPr>
        <w:rPr>
          <w:rFonts w:hint="eastAsia"/>
        </w:rPr>
      </w:pPr>
      <w:r>
        <w:rPr>
          <w:rFonts w:hint="eastAsia"/>
        </w:rPr>
        <w:t>此刻的我无比确信——这是正确的决定。</w:t>
      </w:r>
    </w:p>
    <w:p w14:paraId="0A4DFC27" w14:textId="77777777" w:rsidR="006C13CE" w:rsidRDefault="00DB6406">
      <w:pPr>
        <w:rPr>
          <w:rFonts w:hint="eastAsia"/>
        </w:rPr>
      </w:pPr>
      <w:r>
        <w:rPr>
          <w:rFonts w:hint="eastAsia"/>
        </w:rPr>
        <w:t>只要能延续面前的光景，只要能拯救这正在我身边的，重要的人——</w:t>
      </w:r>
    </w:p>
    <w:p w14:paraId="6CCF286D" w14:textId="61B5D18C" w:rsidR="006C13CE" w:rsidRDefault="00DB6406">
      <w:pPr>
        <w:rPr>
          <w:rFonts w:hint="eastAsia"/>
        </w:rPr>
      </w:pPr>
      <w:r>
        <w:rPr>
          <w:rFonts w:hint="eastAsia"/>
        </w:rPr>
        <w:t>我坐到餐桌的窄边，那张</w:t>
      </w:r>
      <w:r w:rsidR="00016E77">
        <w:rPr>
          <w:rFonts w:hint="eastAsia"/>
        </w:rPr>
        <w:t>从我的房间拖来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工学椅上</w:t>
      </w:r>
      <w:proofErr w:type="gramEnd"/>
      <w:r>
        <w:rPr>
          <w:rFonts w:hint="eastAsia"/>
        </w:rPr>
        <w:t>。饭菜的味道很香，让人立刻就想动起筷子。</w:t>
      </w:r>
    </w:p>
    <w:p w14:paraId="039A9616" w14:textId="3E17248F" w:rsidR="006C13CE" w:rsidRDefault="00DB6406">
      <w:pPr>
        <w:rPr>
          <w:rFonts w:hint="eastAsia"/>
        </w:rPr>
      </w:pPr>
      <w:r>
        <w:rPr>
          <w:rFonts w:hint="eastAsia"/>
        </w:rPr>
        <w:t>大家各就各位，都在看着我。那么；</w:t>
      </w:r>
    </w:p>
    <w:p w14:paraId="5C7C86FB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“我开动了。”</w:t>
      </w:r>
    </w:p>
    <w:p w14:paraId="305345D8" w14:textId="77777777" w:rsidR="006C13CE" w:rsidRDefault="00DB6406">
      <w:pPr>
        <w:rPr>
          <w:rFonts w:hint="eastAsia"/>
        </w:rPr>
      </w:pPr>
      <w:r>
        <w:rPr>
          <w:rFonts w:hint="eastAsia"/>
        </w:rPr>
        <w:t>“我开动了~”</w:t>
      </w:r>
    </w:p>
    <w:p w14:paraId="05AB3036" w14:textId="77777777" w:rsidR="006C13CE" w:rsidRDefault="006C13CE">
      <w:pPr>
        <w:rPr>
          <w:rFonts w:hint="eastAsia"/>
        </w:rPr>
      </w:pPr>
    </w:p>
    <w:p w14:paraId="136538B3" w14:textId="77777777" w:rsidR="006C13CE" w:rsidRDefault="00DB6406">
      <w:pPr>
        <w:rPr>
          <w:rFonts w:hint="eastAsia"/>
        </w:rPr>
      </w:pPr>
      <w:r>
        <w:t>“预订好医院的话，就要尽快过去哦？”</w:t>
      </w:r>
    </w:p>
    <w:p w14:paraId="2D3CDD88" w14:textId="77777777" w:rsidR="006C13CE" w:rsidRDefault="00DB6406">
      <w:pPr>
        <w:rPr>
          <w:rFonts w:hint="eastAsia"/>
        </w:rPr>
      </w:pPr>
      <w:proofErr w:type="gramStart"/>
      <w:r>
        <w:t>绘名边这么</w:t>
      </w:r>
      <w:proofErr w:type="gramEnd"/>
      <w:r>
        <w:t>说着，边合上了门。我不知该摆出些什么样的动作，只好僵硬的把手放在胸口处，直到门完全合上之前，</w:t>
      </w:r>
      <w:proofErr w:type="gramStart"/>
      <w:r>
        <w:t>都挥着手</w:t>
      </w:r>
      <w:proofErr w:type="gramEnd"/>
      <w:r>
        <w:t>。</w:t>
      </w:r>
    </w:p>
    <w:p w14:paraId="130B6E38" w14:textId="05A34E3E" w:rsidR="006C13CE" w:rsidRDefault="00DB6406">
      <w:pPr>
        <w:rPr>
          <w:rFonts w:hint="eastAsia"/>
        </w:rPr>
      </w:pPr>
      <w:r>
        <w:t>我</w:t>
      </w:r>
      <w:proofErr w:type="gramStart"/>
      <w:r>
        <w:t>和真冬说我</w:t>
      </w:r>
      <w:proofErr w:type="gramEnd"/>
      <w:r>
        <w:t>有些累了，随后便回到了自己的房间。餐桌上的交流，让我稍微有些应接不暇。也许是我习惯了25时的四人，多了一个人，竟然让人有些疲倦。虽然是刚刚才发生的事，但只是</w:t>
      </w:r>
      <w:proofErr w:type="gramStart"/>
      <w:r>
        <w:t>稍微过</w:t>
      </w:r>
      <w:proofErr w:type="gramEnd"/>
      <w:r>
        <w:t>了一小会，便觉得好像是睡了一场午觉</w:t>
      </w:r>
      <w:r w:rsidR="00FF5016">
        <w:rPr>
          <w:rFonts w:hint="eastAsia"/>
        </w:rPr>
        <w:t>：</w:t>
      </w:r>
      <w:r>
        <w:t>记忆还没有模糊，但这梦中的场景好似从未发生过一般。</w:t>
      </w:r>
    </w:p>
    <w:p w14:paraId="38901C95" w14:textId="77777777" w:rsidR="006C13CE" w:rsidRDefault="00DB6406">
      <w:pPr>
        <w:rPr>
          <w:rFonts w:hint="eastAsia"/>
        </w:rPr>
      </w:pPr>
      <w:r>
        <w:t>这让我冒出了些灵感。思绪化作旋律，想要立刻把它抓住。</w:t>
      </w:r>
    </w:p>
    <w:p w14:paraId="0BA5497D" w14:textId="77777777" w:rsidR="006C13CE" w:rsidRDefault="00DB6406">
      <w:pPr>
        <w:rPr>
          <w:rFonts w:hint="eastAsia"/>
        </w:rPr>
      </w:pPr>
      <w:r>
        <w:t>我抓住刚刚放回房间的工学椅，坐上去，然后一口气滑行到电脑面前。在等待电脑开机的过程中，手指就已经放在合成器键盘上，在脑中按出一串音符。会是稍微有些温柔的曲子，如</w:t>
      </w:r>
      <w:proofErr w:type="gramStart"/>
      <w:r>
        <w:t>果真冬能喜欢</w:t>
      </w:r>
      <w:proofErr w:type="gramEnd"/>
      <w:r>
        <w:t>就好了。</w:t>
      </w:r>
    </w:p>
    <w:p w14:paraId="5F00ED37" w14:textId="5D51AAAE" w:rsidR="006C13CE" w:rsidRDefault="00DB6406">
      <w:pPr>
        <w:rPr>
          <w:rFonts w:hint="eastAsia"/>
        </w:rPr>
      </w:pPr>
      <w:r>
        <w:t>我行云流水的操作起鼠标。会记录操作历史的软件打开了昨晚的工程。我在脑中计算起</w:t>
      </w:r>
      <w:r w:rsidR="00106EDE">
        <w:t xml:space="preserve">Todo </w:t>
      </w:r>
      <w:r w:rsidR="00106EDE">
        <w:rPr>
          <w:rFonts w:hint="eastAsia"/>
        </w:rPr>
        <w:t>L</w:t>
      </w:r>
      <w:r w:rsidR="00106EDE">
        <w:t>is</w:t>
      </w:r>
      <w:r w:rsidR="00106EDE">
        <w:rPr>
          <w:rFonts w:hint="eastAsia"/>
        </w:rPr>
        <w:t>t</w:t>
      </w:r>
      <w:r>
        <w:t>。如果把这个工程算上，然后要完成之前的工作，大概要拖长三四天的样子……但是现成的灵感也不能这么丢掉，只好努力不耽误大家的进度了。</w:t>
      </w:r>
    </w:p>
    <w:p w14:paraId="419948A6" w14:textId="77777777" w:rsidR="006C13CE" w:rsidRDefault="00DB6406">
      <w:pPr>
        <w:rPr>
          <w:rFonts w:hint="eastAsia"/>
        </w:rPr>
      </w:pPr>
      <w:r>
        <w:t>在笔记软件里记录好未来几天的待定工作之后，就该投入工作了。</w:t>
      </w:r>
    </w:p>
    <w:p w14:paraId="3084D0D6" w14:textId="77777777" w:rsidR="006C13CE" w:rsidRDefault="00DB6406">
      <w:pPr>
        <w:rPr>
          <w:rFonts w:hint="eastAsia"/>
        </w:rPr>
      </w:pPr>
      <w:r>
        <w:t>熟悉的工作内容，只是这次抱有的感情不太相同。想让大家都能快些听到我心中的这段旋律——如此想着，时间也在不知不觉中缓缓流过。</w:t>
      </w:r>
    </w:p>
    <w:p w14:paraId="75A92059" w14:textId="744AE05A" w:rsidR="00FF5016" w:rsidRDefault="00DB6406">
      <w:pPr>
        <w:rPr>
          <w:rFonts w:hint="eastAsia"/>
        </w:rPr>
      </w:pPr>
      <w:r>
        <w:t>只是凭感觉，觉得应该到了晚餐时间了。在意识到的一瞬间，疲惫便瞬间涌上身体。心脏稍微跳的有些快，人也提不起力气。我熟悉于这样的感觉，过去的许多时间里，我也许已经学会了与这样的感觉做伴。不论是平常的日子里，还是不平常的日子里，我一直如此。</w:t>
      </w:r>
    </w:p>
    <w:p w14:paraId="7C436577" w14:textId="77777777" w:rsidR="00FF5016" w:rsidRDefault="00FF5016">
      <w:pPr>
        <w:rPr>
          <w:rFonts w:hint="eastAsia"/>
        </w:rPr>
      </w:pPr>
      <w:r>
        <w:rPr>
          <w:rFonts w:hint="eastAsia"/>
        </w:rPr>
        <w:t>差不多可以休息了。如此想着，</w:t>
      </w:r>
      <w:r>
        <w:t>我摘下耳机。</w:t>
      </w:r>
    </w:p>
    <w:p w14:paraId="7A30E02E" w14:textId="6136540D" w:rsidR="006C13CE" w:rsidRDefault="00DB6406">
      <w:pPr>
        <w:rPr>
          <w:rFonts w:hint="eastAsia"/>
        </w:rPr>
      </w:pPr>
      <w:r>
        <w:t>门也恰巧被推开。疲惫支配了感官，以至于我花了些时间才意识到</w:t>
      </w:r>
      <w:proofErr w:type="gramStart"/>
      <w:r>
        <w:t>是真冬走进</w:t>
      </w:r>
      <w:proofErr w:type="gramEnd"/>
      <w:r>
        <w:t>了我的房间。</w:t>
      </w:r>
    </w:p>
    <w:p w14:paraId="40152FA2" w14:textId="77777777" w:rsidR="006C13CE" w:rsidRDefault="00DB6406">
      <w:pPr>
        <w:rPr>
          <w:rFonts w:hint="eastAsia"/>
        </w:rPr>
      </w:pPr>
      <w:r>
        <w:rPr>
          <w:rFonts w:hint="eastAsia"/>
        </w:rPr>
        <w:t>我猛然想起，我此时似乎不该工作。我结结巴巴的试图解释，</w:t>
      </w:r>
      <w:proofErr w:type="gramStart"/>
      <w:r>
        <w:rPr>
          <w:rFonts w:hint="eastAsia"/>
        </w:rPr>
        <w:t>但真冬没说</w:t>
      </w:r>
      <w:proofErr w:type="gramEnd"/>
      <w:r>
        <w:rPr>
          <w:rFonts w:hint="eastAsia"/>
        </w:rPr>
        <w:t>些什么。</w:t>
      </w:r>
    </w:p>
    <w:p w14:paraId="07D13B7D" w14:textId="77777777" w:rsidR="006C13CE" w:rsidRDefault="00DB6406">
      <w:pPr>
        <w:rPr>
          <w:rFonts w:hint="eastAsia"/>
        </w:rPr>
      </w:pPr>
      <w:r>
        <w:rPr>
          <w:rFonts w:hint="eastAsia"/>
        </w:rPr>
        <w:t>“要出去转转吗？”</w:t>
      </w:r>
    </w:p>
    <w:p w14:paraId="7AD08A57" w14:textId="50ECC62C" w:rsidR="006C13CE" w:rsidRDefault="00DB6406" w:rsidP="00944636">
      <w:pPr>
        <w:rPr>
          <w:rFonts w:hint="eastAsia"/>
        </w:rPr>
      </w:pPr>
      <w:r>
        <w:rPr>
          <w:rFonts w:hint="eastAsia"/>
        </w:rPr>
        <w:t>她</w:t>
      </w:r>
      <w:r w:rsidR="00A83806">
        <w:rPr>
          <w:rFonts w:hint="eastAsia"/>
        </w:rPr>
        <w:t>却</w:t>
      </w:r>
      <w:r>
        <w:rPr>
          <w:rFonts w:hint="eastAsia"/>
        </w:rPr>
        <w:t>如此说道。</w:t>
      </w:r>
    </w:p>
    <w:p w14:paraId="2B891B26" w14:textId="77777777" w:rsidR="006C13CE" w:rsidRDefault="00DB6406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（三）</w:t>
      </w:r>
    </w:p>
    <w:p w14:paraId="45E3430B" w14:textId="77777777" w:rsidR="006C13CE" w:rsidRDefault="00DB6406">
      <w:pPr>
        <w:rPr>
          <w:rFonts w:hint="eastAsia"/>
        </w:rPr>
      </w:pPr>
      <w:r>
        <w:rPr>
          <w:rFonts w:hint="eastAsia"/>
        </w:rPr>
        <w:t>我不常在这样的时间里出门。不过，也许是运气比较好吧。天边的云彩很美。公园里的人们纷纷掏出了手机，记录起来。</w:t>
      </w:r>
    </w:p>
    <w:p w14:paraId="3A8FC65A" w14:textId="77777777" w:rsidR="006C13CE" w:rsidRDefault="00DB6406">
      <w:pPr>
        <w:rPr>
          <w:rFonts w:hint="eastAsia"/>
        </w:rPr>
      </w:pPr>
      <w:r>
        <w:rPr>
          <w:rFonts w:hint="eastAsia"/>
        </w:rPr>
        <w:t>时值冬日。</w:t>
      </w:r>
      <w:proofErr w:type="gramStart"/>
      <w:r>
        <w:rPr>
          <w:rFonts w:hint="eastAsia"/>
        </w:rPr>
        <w:t>真冬裹着</w:t>
      </w:r>
      <w:proofErr w:type="gramEnd"/>
      <w:r>
        <w:rPr>
          <w:rFonts w:hint="eastAsia"/>
        </w:rPr>
        <w:t>厚厚的羽绒服，一言不发的走在我的身边。最近</w:t>
      </w:r>
      <w:proofErr w:type="gramStart"/>
      <w:r>
        <w:rPr>
          <w:rFonts w:hint="eastAsia"/>
        </w:rPr>
        <w:t>与真冬的</w:t>
      </w:r>
      <w:proofErr w:type="gramEnd"/>
      <w:r>
        <w:rPr>
          <w:rFonts w:hint="eastAsia"/>
        </w:rPr>
        <w:t>出门次数也多了起来，所以按道先前所述，我应当已然熟悉这一场景。</w:t>
      </w:r>
    </w:p>
    <w:p w14:paraId="38B93DDE" w14:textId="77777777" w:rsidR="006C13CE" w:rsidRDefault="00DB6406">
      <w:pPr>
        <w:rPr>
          <w:rFonts w:hint="eastAsia"/>
        </w:rPr>
      </w:pPr>
      <w:r>
        <w:rPr>
          <w:rFonts w:hint="eastAsia"/>
        </w:rPr>
        <w:t>只是哪里不对。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有些不太开心的样子。</w:t>
      </w:r>
    </w:p>
    <w:p w14:paraId="358738F4" w14:textId="77777777" w:rsidR="006C13CE" w:rsidRDefault="00DB6406">
      <w:pPr>
        <w:rPr>
          <w:rFonts w:hint="eastAsia"/>
        </w:rPr>
      </w:pPr>
      <w:r>
        <w:rPr>
          <w:rFonts w:hint="eastAsia"/>
        </w:rPr>
        <w:t>“……真冬？”</w:t>
      </w:r>
    </w:p>
    <w:p w14:paraId="1FA0B12C" w14:textId="77777777" w:rsidR="006C13CE" w:rsidRDefault="00DB6406">
      <w:pPr>
        <w:rPr>
          <w:rFonts w:hint="eastAsia"/>
        </w:rPr>
      </w:pPr>
      <w:r>
        <w:rPr>
          <w:rFonts w:hint="eastAsia"/>
        </w:rPr>
        <w:t>“怎么了，奏？”</w:t>
      </w:r>
    </w:p>
    <w:p w14:paraId="72B9B83A" w14:textId="77777777" w:rsidR="006C13CE" w:rsidRDefault="00DB6406">
      <w:pPr>
        <w:rPr>
          <w:rFonts w:hint="eastAsia"/>
        </w:rPr>
      </w:pPr>
      <w:r>
        <w:rPr>
          <w:rFonts w:hint="eastAsia"/>
        </w:rPr>
        <w:t>今天恰好是周末。但也只是在意识到“啊，公园的人好多”时，才有这样的实感。许多的人与我们擦肩而过。有穿着运动衣锻炼的人，有普通的</w:t>
      </w:r>
      <w:proofErr w:type="gramStart"/>
      <w:r>
        <w:rPr>
          <w:rFonts w:hint="eastAsia"/>
        </w:rPr>
        <w:t>散步着</w:t>
      </w:r>
      <w:proofErr w:type="gramEnd"/>
      <w:r>
        <w:rPr>
          <w:rFonts w:hint="eastAsia"/>
        </w:rPr>
        <w:t>的爷爷奶奶们，还有暖绒</w:t>
      </w:r>
      <w:proofErr w:type="gramStart"/>
      <w:r>
        <w:rPr>
          <w:rFonts w:hint="eastAsia"/>
        </w:rPr>
        <w:t>绒</w:t>
      </w:r>
      <w:proofErr w:type="gramEnd"/>
      <w:r>
        <w:rPr>
          <w:rFonts w:hint="eastAsia"/>
        </w:rPr>
        <w:t>挤在一起的情侣们。</w:t>
      </w:r>
    </w:p>
    <w:p w14:paraId="59DD81B4" w14:textId="71580070" w:rsidR="006C13CE" w:rsidRDefault="00DB6406">
      <w:pPr>
        <w:rPr>
          <w:rFonts w:hint="eastAsia"/>
        </w:rPr>
      </w:pPr>
      <w:r>
        <w:rPr>
          <w:rFonts w:hint="eastAsia"/>
        </w:rPr>
        <w:t>我看着这众多的，在自己的【世界】中生活着的人们，</w:t>
      </w:r>
      <w:r w:rsidR="00A83806">
        <w:rPr>
          <w:rFonts w:hint="eastAsia"/>
        </w:rPr>
        <w:t>感觉应该说些什么。所以，我</w:t>
      </w:r>
      <w:r>
        <w:rPr>
          <w:rFonts w:hint="eastAsia"/>
        </w:rPr>
        <w:t>尝试着组织起语言。</w:t>
      </w:r>
    </w:p>
    <w:p w14:paraId="21C5C151" w14:textId="77777777" w:rsidR="006C13CE" w:rsidRDefault="00DB6406">
      <w:pPr>
        <w:rPr>
          <w:rFonts w:hint="eastAsia"/>
        </w:rPr>
      </w:pPr>
      <w:r>
        <w:rPr>
          <w:rFonts w:hint="eastAsia"/>
        </w:rPr>
        <w:t>“会不会存在着别的【世界】呢？”</w:t>
      </w:r>
    </w:p>
    <w:p w14:paraId="3A95FB9F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26E2C945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“也许在别的世界里，也存在着像是</w:t>
      </w:r>
      <w:r>
        <w:t>25</w:t>
      </w:r>
      <w:r>
        <w:rPr>
          <w:rFonts w:hint="eastAsia"/>
        </w:rPr>
        <w:t>时的人呢。”</w:t>
      </w:r>
    </w:p>
    <w:p w14:paraId="655032FB" w14:textId="77777777" w:rsidR="006C13CE" w:rsidRDefault="00DB6406">
      <w:pPr>
        <w:rPr>
          <w:rFonts w:hint="eastAsia"/>
        </w:rPr>
      </w:pPr>
      <w:r>
        <w:rPr>
          <w:rFonts w:hint="eastAsia"/>
        </w:rPr>
        <w:t>“……我不是很懂。”</w:t>
      </w:r>
    </w:p>
    <w:p w14:paraId="50C0BBFF" w14:textId="77777777" w:rsidR="006C13CE" w:rsidRDefault="00DB6406">
      <w:pPr>
        <w:rPr>
          <w:rFonts w:hint="eastAsia"/>
        </w:rPr>
      </w:pPr>
      <w:r>
        <w:rPr>
          <w:rFonts w:hint="eastAsia"/>
        </w:rPr>
        <w:t>“如果也有另一个真冬的话，是不是也会有另一个我呢？”</w:t>
      </w:r>
    </w:p>
    <w:p w14:paraId="0CF9064C" w14:textId="77777777" w:rsidR="006C13CE" w:rsidRDefault="00DB6406">
      <w:pPr>
        <w:rPr>
          <w:rFonts w:hint="eastAsia"/>
        </w:rPr>
      </w:pPr>
      <w:r>
        <w:rPr>
          <w:rFonts w:hint="eastAsia"/>
        </w:rPr>
        <w:t>“也许吧。”</w:t>
      </w:r>
    </w:p>
    <w:p w14:paraId="48735139" w14:textId="77777777" w:rsidR="006C13CE" w:rsidRDefault="00DB6406">
      <w:pPr>
        <w:rPr>
          <w:rFonts w:hint="eastAsia"/>
        </w:rPr>
      </w:pPr>
      <w:r>
        <w:rPr>
          <w:rFonts w:hint="eastAsia"/>
        </w:rPr>
        <w:t>“那就是说，不论如何，我都会走上拯救真冬的这一条路吧。”</w:t>
      </w:r>
    </w:p>
    <w:p w14:paraId="0AFFD9B8" w14:textId="77777777" w:rsidR="006C13CE" w:rsidRDefault="00DB6406">
      <w:pPr>
        <w:rPr>
          <w:rFonts w:hint="eastAsia"/>
        </w:rPr>
      </w:pPr>
      <w:r>
        <w:rPr>
          <w:rFonts w:hint="eastAsia"/>
        </w:rPr>
        <w:t>“……”</w:t>
      </w:r>
    </w:p>
    <w:p w14:paraId="71E08D6A" w14:textId="10BBA362" w:rsidR="00A83806" w:rsidRDefault="00A83806">
      <w:pPr>
        <w:rPr>
          <w:rFonts w:hint="eastAsia"/>
        </w:rPr>
      </w:pPr>
      <w:r>
        <w:rPr>
          <w:rFonts w:hint="eastAsia"/>
        </w:rPr>
        <w:t>对我的胡言乱语，</w:t>
      </w:r>
      <w:proofErr w:type="gramStart"/>
      <w:r>
        <w:rPr>
          <w:rFonts w:hint="eastAsia"/>
        </w:rPr>
        <w:t>真冬什么</w:t>
      </w:r>
      <w:proofErr w:type="gramEnd"/>
      <w:r>
        <w:rPr>
          <w:rFonts w:hint="eastAsia"/>
        </w:rPr>
        <w:t>也没说。我们间又陷入了有些尴尬的气氛。</w:t>
      </w:r>
    </w:p>
    <w:p w14:paraId="14500B70" w14:textId="795CA2DA" w:rsidR="006C13CE" w:rsidRDefault="00DB6406">
      <w:pPr>
        <w:rPr>
          <w:rFonts w:hint="eastAsia"/>
        </w:rPr>
      </w:pPr>
      <w:r>
        <w:rPr>
          <w:rFonts w:hint="eastAsia"/>
        </w:rPr>
        <w:t>我们已经快走到公园的尽头了。没记错的话，要去的家庭餐厅就在前面。</w:t>
      </w:r>
    </w:p>
    <w:p w14:paraId="5DD385E0" w14:textId="77777777" w:rsidR="006C13CE" w:rsidRDefault="00DB6406">
      <w:pPr>
        <w:rPr>
          <w:rFonts w:hint="eastAsia"/>
        </w:rPr>
      </w:pPr>
      <w:r>
        <w:rPr>
          <w:rFonts w:hint="eastAsia"/>
        </w:rPr>
        <w:t>“所以说，我还想稍微快一点……快一点真的拯救真冬。”</w:t>
      </w:r>
    </w:p>
    <w:p w14:paraId="16C3D970" w14:textId="77777777" w:rsidR="006C13CE" w:rsidRDefault="00DB6406">
      <w:pPr>
        <w:rPr>
          <w:rFonts w:hint="eastAsia"/>
        </w:rPr>
      </w:pPr>
      <w:r>
        <w:rPr>
          <w:rFonts w:hint="eastAsia"/>
        </w:rPr>
        <w:t>公园的出口处，是繁忙的公路。我们走到路口旁。车辆</w:t>
      </w:r>
      <w:proofErr w:type="gramStart"/>
      <w:r>
        <w:rPr>
          <w:rFonts w:hint="eastAsia"/>
        </w:rPr>
        <w:t>飞驰着</w:t>
      </w:r>
      <w:proofErr w:type="gramEnd"/>
      <w:r>
        <w:rPr>
          <w:rFonts w:hint="eastAsia"/>
        </w:rPr>
        <w:t>驶过，扬起夹带着些灰尘的风。</w:t>
      </w:r>
    </w:p>
    <w:p w14:paraId="72796936" w14:textId="77777777" w:rsidR="006C13CE" w:rsidRDefault="00DB6406">
      <w:pPr>
        <w:rPr>
          <w:rFonts w:hint="eastAsia"/>
        </w:rPr>
      </w:pPr>
      <w:r>
        <w:rPr>
          <w:rFonts w:hint="eastAsia"/>
        </w:rPr>
        <w:t>我稍微有些心里没底，所以</w:t>
      </w:r>
      <w:proofErr w:type="gramStart"/>
      <w:r>
        <w:rPr>
          <w:rFonts w:hint="eastAsia"/>
        </w:rPr>
        <w:t>悄悄的望</w:t>
      </w:r>
      <w:proofErr w:type="gramEnd"/>
      <w:r>
        <w:rPr>
          <w:rFonts w:hint="eastAsia"/>
        </w:rPr>
        <w:t>向真冬。我稍稍</w:t>
      </w:r>
      <w:proofErr w:type="gramStart"/>
      <w:r>
        <w:rPr>
          <w:rFonts w:hint="eastAsia"/>
        </w:rPr>
        <w:t>仰</w:t>
      </w:r>
      <w:proofErr w:type="gramEnd"/>
      <w:r>
        <w:rPr>
          <w:rFonts w:hint="eastAsia"/>
        </w:rPr>
        <w:t>起头，映入眼中的，是熟悉的侧脸。她面无表情的看向前方。我到现在也未能真的搞明白，</w:t>
      </w:r>
      <w:proofErr w:type="gramStart"/>
      <w:r>
        <w:rPr>
          <w:rFonts w:hint="eastAsia"/>
        </w:rPr>
        <w:t>真冬心中</w:t>
      </w:r>
      <w:proofErr w:type="gramEnd"/>
      <w:r>
        <w:rPr>
          <w:rFonts w:hint="eastAsia"/>
        </w:rPr>
        <w:t>的所思所想。只是希冀于我的歌，能带给她更多的安宁。</w:t>
      </w:r>
    </w:p>
    <w:p w14:paraId="36C6406B" w14:textId="77777777" w:rsidR="006C13CE" w:rsidRDefault="00DB6406">
      <w:pPr>
        <w:rPr>
          <w:rFonts w:hint="eastAsia"/>
        </w:rPr>
      </w:pPr>
      <w:r>
        <w:rPr>
          <w:rFonts w:hint="eastAsia"/>
        </w:rPr>
        <w:t>“所以啊，真冬……”</w:t>
      </w:r>
    </w:p>
    <w:p w14:paraId="6EA20FD3" w14:textId="097798CF" w:rsidR="006C13CE" w:rsidRDefault="00DB6406">
      <w:pPr>
        <w:rPr>
          <w:rFonts w:hint="eastAsia"/>
        </w:rPr>
      </w:pPr>
      <w:r>
        <w:rPr>
          <w:rFonts w:hint="eastAsia"/>
        </w:rPr>
        <w:t>信号灯由红转绿。我跨出一步。</w:t>
      </w:r>
    </w:p>
    <w:p w14:paraId="5A461261" w14:textId="77777777" w:rsidR="006C13CE" w:rsidRDefault="00DB6406">
      <w:pPr>
        <w:rPr>
          <w:rFonts w:hint="eastAsia"/>
        </w:rPr>
      </w:pPr>
      <w:r>
        <w:rPr>
          <w:rFonts w:hint="eastAsia"/>
        </w:rPr>
        <w:t>“不用太在意我就好……”</w:t>
      </w:r>
    </w:p>
    <w:p w14:paraId="4D3BEF79" w14:textId="77777777" w:rsidR="006C13CE" w:rsidRDefault="00DB6406">
      <w:pPr>
        <w:rPr>
          <w:rFonts w:hint="eastAsia"/>
        </w:rPr>
      </w:pPr>
      <w:r>
        <w:rPr>
          <w:rFonts w:hint="eastAsia"/>
        </w:rPr>
        <w:t>在意识到之前，左手腕就已经被抓住。</w:t>
      </w:r>
    </w:p>
    <w:p w14:paraId="0F5EE5CD" w14:textId="77777777" w:rsidR="006C13CE" w:rsidRDefault="00DB6406">
      <w:pPr>
        <w:rPr>
          <w:rFonts w:hint="eastAsia"/>
        </w:rPr>
      </w:pPr>
      <w:r>
        <w:rPr>
          <w:rFonts w:hint="eastAsia"/>
        </w:rPr>
        <w:t>重心失衡，脚还撞上了台阶。但背部被什么力量支撑住，于是，便以尴尬的姿势悬在了半空中。</w:t>
      </w:r>
    </w:p>
    <w:p w14:paraId="46A2B214" w14:textId="77777777" w:rsidR="006C13CE" w:rsidRDefault="00DB6406">
      <w:pPr>
        <w:rPr>
          <w:rFonts w:hint="eastAsia"/>
        </w:rPr>
      </w:pPr>
      <w:r>
        <w:rPr>
          <w:rFonts w:hint="eastAsia"/>
        </w:rPr>
        <w:lastRenderedPageBreak/>
        <w:t>随后便是在眼前呼啸而过的汽车。</w:t>
      </w:r>
    </w:p>
    <w:p w14:paraId="6A96837A" w14:textId="77777777" w:rsidR="006C13CE" w:rsidRDefault="00DB6406">
      <w:pPr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被迟拖</w:t>
      </w:r>
      <w:proofErr w:type="gramEnd"/>
      <w:r>
        <w:rPr>
          <w:rFonts w:hint="eastAsia"/>
        </w:rPr>
        <w:t>回来一秒，此刻说不定我就已经被撞飞了出去。</w:t>
      </w:r>
    </w:p>
    <w:p w14:paraId="2B3ED3D6" w14:textId="77777777" w:rsidR="006C13CE" w:rsidRDefault="00DB6406">
      <w:pPr>
        <w:rPr>
          <w:rFonts w:hint="eastAsia"/>
        </w:rPr>
      </w:pPr>
      <w:r>
        <w:rPr>
          <w:rFonts w:hint="eastAsia"/>
        </w:rPr>
        <w:t>但也许是我自作多情，或许其实车根本就撞不到我，</w:t>
      </w:r>
      <w:proofErr w:type="gramStart"/>
      <w:r>
        <w:rPr>
          <w:rFonts w:hint="eastAsia"/>
        </w:rPr>
        <w:t>只是真冬多虑</w:t>
      </w:r>
      <w:proofErr w:type="gramEnd"/>
      <w:r>
        <w:rPr>
          <w:rFonts w:hint="eastAsia"/>
        </w:rPr>
        <w:t>了。此刻最重要的是把该说的话说完——</w:t>
      </w:r>
    </w:p>
    <w:p w14:paraId="24517D87" w14:textId="77777777" w:rsidR="006C13CE" w:rsidRDefault="00DB6406">
      <w:pPr>
        <w:rPr>
          <w:rFonts w:hint="eastAsia"/>
        </w:rPr>
      </w:pPr>
      <w:r>
        <w:rPr>
          <w:rFonts w:hint="eastAsia"/>
        </w:rPr>
        <w:t>“……奏。”</w:t>
      </w:r>
    </w:p>
    <w:p w14:paraId="65497424" w14:textId="4C2DE523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声音有些冰冷，令我一时语塞。我已经预感到，接下来好像会发生什么。</w:t>
      </w:r>
    </w:p>
    <w:p w14:paraId="4DF96996" w14:textId="77777777" w:rsidR="006C13CE" w:rsidRDefault="00DB6406">
      <w:pPr>
        <w:rPr>
          <w:rFonts w:hint="eastAsia"/>
        </w:rPr>
      </w:pPr>
      <w:proofErr w:type="gramStart"/>
      <w:r>
        <w:rPr>
          <w:rFonts w:hint="eastAsia"/>
        </w:rPr>
        <w:t>再意识</w:t>
      </w:r>
      <w:proofErr w:type="gramEnd"/>
      <w:r>
        <w:rPr>
          <w:rFonts w:hint="eastAsia"/>
        </w:rPr>
        <w:t>到时，我已被抵在了路灯上。手腕被扣住，动弹不得。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是真的生气了，用的力度也有些大。</w:t>
      </w:r>
    </w:p>
    <w:p w14:paraId="74547788" w14:textId="5D2D2F73" w:rsidR="006C13CE" w:rsidRDefault="000F718D">
      <w:pPr>
        <w:rPr>
          <w:rFonts w:hint="eastAsia"/>
        </w:rPr>
      </w:pPr>
      <w:r>
        <w:rPr>
          <w:rFonts w:hint="eastAsia"/>
        </w:rPr>
        <w:t>“稍微多在意些自己，如何呢？”</w:t>
      </w:r>
    </w:p>
    <w:p w14:paraId="030F138C" w14:textId="128EB899" w:rsidR="000F718D" w:rsidRDefault="000F718D">
      <w:pPr>
        <w:rPr>
          <w:rFonts w:hint="eastAsia"/>
        </w:rPr>
      </w:pPr>
      <w:proofErr w:type="gramStart"/>
      <w:r>
        <w:rPr>
          <w:rFonts w:hint="eastAsia"/>
        </w:rPr>
        <w:t>真冬</w:t>
      </w:r>
      <w:r w:rsidR="00332B49">
        <w:rPr>
          <w:rFonts w:hint="eastAsia"/>
        </w:rPr>
        <w:t>用</w:t>
      </w:r>
      <w:proofErr w:type="gramEnd"/>
      <w:r w:rsidR="00332B49">
        <w:rPr>
          <w:rFonts w:hint="eastAsia"/>
        </w:rPr>
        <w:t>右臂抵在我的头上，身体则向着我压过来，挡住了全部的阳光。仿佛是不良少女中的大姐欺负人的造型。路人纷纷侧目过来。</w:t>
      </w:r>
    </w:p>
    <w:p w14:paraId="7A037827" w14:textId="31EDA6AF" w:rsidR="00332B49" w:rsidRDefault="00332B49">
      <w:pPr>
        <w:rPr>
          <w:rFonts w:hint="eastAsia"/>
        </w:rPr>
      </w:pPr>
      <w:r>
        <w:rPr>
          <w:rFonts w:hint="eastAsia"/>
        </w:rPr>
        <w:t>“但是……”</w:t>
      </w:r>
    </w:p>
    <w:p w14:paraId="430CF64C" w14:textId="7D02090A" w:rsidR="00332B49" w:rsidRDefault="00332B49">
      <w:pPr>
        <w:rPr>
          <w:rFonts w:hint="eastAsia"/>
        </w:rPr>
      </w:pPr>
      <w:r>
        <w:rPr>
          <w:rFonts w:hint="eastAsia"/>
        </w:rPr>
        <w:t>“没有但是。我不想要奏消失。</w:t>
      </w:r>
      <w:r w:rsidR="00E22FA8">
        <w:rPr>
          <w:rFonts w:hint="eastAsia"/>
        </w:rPr>
        <w:t>”</w:t>
      </w:r>
    </w:p>
    <w:p w14:paraId="7510317C" w14:textId="74F13891" w:rsidR="00E22FA8" w:rsidRDefault="00E22FA8">
      <w:pPr>
        <w:rPr>
          <w:rFonts w:hint="eastAsia"/>
        </w:rPr>
      </w:pPr>
      <w:r>
        <w:rPr>
          <w:rFonts w:hint="eastAsia"/>
        </w:rPr>
        <w:t>我还没曾见过</w:t>
      </w:r>
      <w:r w:rsidR="00A83806">
        <w:rPr>
          <w:rFonts w:hint="eastAsia"/>
        </w:rPr>
        <w:t>对我</w:t>
      </w:r>
      <w:r>
        <w:rPr>
          <w:rFonts w:hint="eastAsia"/>
        </w:rPr>
        <w:t>如此强势的真冬。是我做的哪里不对吗？我询问自己。</w:t>
      </w:r>
    </w:p>
    <w:p w14:paraId="6492C0B8" w14:textId="06098F03" w:rsidR="00E22FA8" w:rsidRDefault="00E22FA8">
      <w:pPr>
        <w:rPr>
          <w:rFonts w:hint="eastAsia"/>
        </w:rPr>
      </w:pPr>
      <w:r>
        <w:rPr>
          <w:rFonts w:hint="eastAsia"/>
        </w:rPr>
        <w:t>只是普通的把自己一直以来所做的事情说清楚而已</w:t>
      </w:r>
      <w:r w:rsidR="00A83806">
        <w:rPr>
          <w:rFonts w:hint="eastAsia"/>
        </w:rPr>
        <w:t>。这是一份诅咒。无论我是什么样子，我都应该如此做。</w:t>
      </w:r>
    </w:p>
    <w:p w14:paraId="5185DA8C" w14:textId="3E3FE254" w:rsidR="00332B49" w:rsidRDefault="00220F35">
      <w:pPr>
        <w:rPr>
          <w:rFonts w:hint="eastAsia"/>
        </w:rPr>
      </w:pPr>
      <w:proofErr w:type="gramStart"/>
      <w:r>
        <w:rPr>
          <w:rFonts w:hint="eastAsia"/>
        </w:rPr>
        <w:t>真冬和</w:t>
      </w:r>
      <w:proofErr w:type="gramEnd"/>
      <w:r>
        <w:rPr>
          <w:rFonts w:hint="eastAsia"/>
        </w:rPr>
        <w:t>大家愿意关照我，有这份心意，我已经很开心了。</w:t>
      </w:r>
    </w:p>
    <w:p w14:paraId="23DEC7A1" w14:textId="2832E260" w:rsidR="00220F35" w:rsidRDefault="00220F35">
      <w:pPr>
        <w:rPr>
          <w:rFonts w:hint="eastAsia"/>
        </w:rPr>
      </w:pPr>
      <w:r>
        <w:rPr>
          <w:rFonts w:hint="eastAsia"/>
        </w:rPr>
        <w:t>“谢谢你，真冬。”</w:t>
      </w:r>
    </w:p>
    <w:p w14:paraId="39A94B5B" w14:textId="4E64B0F3" w:rsidR="00220F35" w:rsidRPr="00220F35" w:rsidRDefault="00220F35">
      <w:pPr>
        <w:rPr>
          <w:rFonts w:hint="eastAsia"/>
        </w:rPr>
      </w:pPr>
      <w:r>
        <w:rPr>
          <w:rFonts w:hint="eastAsia"/>
        </w:rPr>
        <w:t>最近的“道谢”，总觉得有些太多了。</w:t>
      </w:r>
    </w:p>
    <w:p w14:paraId="628CA462" w14:textId="51C2C86C" w:rsidR="006C13CE" w:rsidRDefault="000D74CD">
      <w:pPr>
        <w:rPr>
          <w:rFonts w:hint="eastAsia"/>
        </w:rPr>
      </w:pPr>
      <w:r>
        <w:rPr>
          <w:rFonts w:hint="eastAsia"/>
        </w:rPr>
        <w:t>我似乎受了很多人的许多关照，却又一直找不到足够的答谢。</w:t>
      </w:r>
      <w:r w:rsidR="007D1E6A">
        <w:rPr>
          <w:rFonts w:hint="eastAsia"/>
        </w:rPr>
        <w:t>明明是自己给大家添了麻烦，但不论</w:t>
      </w:r>
      <w:proofErr w:type="gramStart"/>
      <w:r w:rsidR="007D1E6A">
        <w:rPr>
          <w:rFonts w:hint="eastAsia"/>
        </w:rPr>
        <w:t>是绘名还是</w:t>
      </w:r>
      <w:proofErr w:type="gramEnd"/>
      <w:r w:rsidR="007D1E6A">
        <w:rPr>
          <w:rFonts w:hint="eastAsia"/>
        </w:rPr>
        <w:t>瑞希，都说着“没关系哦？”“怎么可能不关心啊？”这样的话。对于望月同学，感谢之情更是没法用几句</w:t>
      </w:r>
      <w:proofErr w:type="gramStart"/>
      <w:r w:rsidR="007D1E6A">
        <w:rPr>
          <w:rFonts w:hint="eastAsia"/>
        </w:rPr>
        <w:t>话简单</w:t>
      </w:r>
      <w:proofErr w:type="gramEnd"/>
      <w:r w:rsidR="007D1E6A">
        <w:rPr>
          <w:rFonts w:hint="eastAsia"/>
        </w:rPr>
        <w:t>的概括。偶尔也会想着，</w:t>
      </w:r>
      <w:r w:rsidR="00EF282D">
        <w:rPr>
          <w:rFonts w:hint="eastAsia"/>
        </w:rPr>
        <w:t>明明没有做许多付出，却意外的收获了许多关爱呢。</w:t>
      </w:r>
      <w:r>
        <w:rPr>
          <w:rFonts w:hint="eastAsia"/>
        </w:rPr>
        <w:t>所以只好说着一句又一句的感谢，然后更加努力的写些曲子。</w:t>
      </w:r>
      <w:r w:rsidR="00CD1080">
        <w:rPr>
          <w:rFonts w:hint="eastAsia"/>
        </w:rPr>
        <w:t>这一直以来都是理所当然的事情，也</w:t>
      </w:r>
      <w:proofErr w:type="gramStart"/>
      <w:r w:rsidR="00CD1080">
        <w:rPr>
          <w:rFonts w:hint="eastAsia"/>
        </w:rPr>
        <w:t>许是真冬误解</w:t>
      </w:r>
      <w:proofErr w:type="gramEnd"/>
      <w:r w:rsidR="00CD1080">
        <w:rPr>
          <w:rFonts w:hint="eastAsia"/>
        </w:rPr>
        <w:t>了什么吧。</w:t>
      </w:r>
    </w:p>
    <w:p w14:paraId="7AE87830" w14:textId="1FCB714D" w:rsidR="00CD1080" w:rsidRDefault="00CD1080">
      <w:pPr>
        <w:rPr>
          <w:rFonts w:hint="eastAsia"/>
        </w:rPr>
      </w:pPr>
      <w:r>
        <w:rPr>
          <w:rFonts w:hint="eastAsia"/>
        </w:rPr>
        <w:t>只是，如果这样会</w:t>
      </w:r>
      <w:proofErr w:type="gramStart"/>
      <w:r>
        <w:rPr>
          <w:rFonts w:hint="eastAsia"/>
        </w:rPr>
        <w:t>让真冬生气</w:t>
      </w:r>
      <w:proofErr w:type="gramEnd"/>
      <w:r>
        <w:rPr>
          <w:rFonts w:hint="eastAsia"/>
        </w:rPr>
        <w:t>的话，还是稍微多休息一下吧。</w:t>
      </w:r>
    </w:p>
    <w:p w14:paraId="08531F37" w14:textId="0D8A7842" w:rsidR="00CD1080" w:rsidRDefault="007D1E6A">
      <w:pPr>
        <w:rPr>
          <w:rFonts w:hint="eastAsia"/>
        </w:rPr>
      </w:pPr>
      <w:r>
        <w:rPr>
          <w:rFonts w:hint="eastAsia"/>
        </w:rPr>
        <w:t>我用道歉般的眼神</w:t>
      </w:r>
      <w:r w:rsidR="00EF282D">
        <w:rPr>
          <w:rFonts w:hint="eastAsia"/>
        </w:rPr>
        <w:t>望向真冬。她放弃般的叹了口气。</w:t>
      </w:r>
    </w:p>
    <w:p w14:paraId="613D1F47" w14:textId="7CF59FE2" w:rsidR="00EF282D" w:rsidRDefault="00EF282D">
      <w:pPr>
        <w:rPr>
          <w:rFonts w:hint="eastAsia"/>
        </w:rPr>
      </w:pPr>
      <w:r>
        <w:rPr>
          <w:rFonts w:hint="eastAsia"/>
        </w:rPr>
        <w:t>“走吧。”</w:t>
      </w:r>
    </w:p>
    <w:p w14:paraId="6737F4E7" w14:textId="7BEC3C4C" w:rsidR="004B0603" w:rsidRDefault="00EF282D">
      <w:pPr>
        <w:rPr>
          <w:rFonts w:hint="eastAsia"/>
        </w:rPr>
      </w:pPr>
      <w:r>
        <w:rPr>
          <w:rFonts w:hint="eastAsia"/>
        </w:rPr>
        <w:t>她牵起我的手。</w:t>
      </w:r>
      <w:r w:rsidR="00122946">
        <w:rPr>
          <w:rFonts w:hint="eastAsia"/>
        </w:rPr>
        <w:t>于是，</w:t>
      </w:r>
      <w:r w:rsidR="004B0603">
        <w:rPr>
          <w:rFonts w:hint="eastAsia"/>
        </w:rPr>
        <w:t>温暖的触感从掌心传来。</w:t>
      </w:r>
    </w:p>
    <w:p w14:paraId="16955C87" w14:textId="77777777" w:rsidR="004B0603" w:rsidRDefault="004B0603">
      <w:pPr>
        <w:rPr>
          <w:rFonts w:hint="eastAsia"/>
        </w:rPr>
      </w:pPr>
    </w:p>
    <w:p w14:paraId="01904478" w14:textId="773FA8AE" w:rsidR="004B0603" w:rsidRPr="00944636" w:rsidRDefault="004B0603">
      <w:pPr>
        <w:rPr>
          <w:rFonts w:hint="eastAsia"/>
          <w:b/>
          <w:bCs/>
        </w:rPr>
      </w:pPr>
      <w:r w:rsidRPr="00944636">
        <w:rPr>
          <w:rFonts w:hint="eastAsia"/>
          <w:b/>
          <w:bCs/>
        </w:rPr>
        <w:t>Interlude</w:t>
      </w:r>
    </w:p>
    <w:p w14:paraId="3DB61CBC" w14:textId="4F5492F7" w:rsidR="004B0603" w:rsidRDefault="004B0603">
      <w:pPr>
        <w:rPr>
          <w:rFonts w:hint="eastAsia"/>
        </w:rPr>
      </w:pPr>
      <w:r>
        <w:rPr>
          <w:rFonts w:hint="eastAsia"/>
        </w:rPr>
        <w:t>不是很懂奏的想法。</w:t>
      </w:r>
    </w:p>
    <w:p w14:paraId="461384BC" w14:textId="0B17526C" w:rsidR="004B0603" w:rsidRDefault="004B0603">
      <w:pPr>
        <w:rPr>
          <w:rFonts w:hint="eastAsia"/>
        </w:rPr>
      </w:pPr>
      <w:r>
        <w:rPr>
          <w:rFonts w:hint="eastAsia"/>
        </w:rPr>
        <w:t>我</w:t>
      </w:r>
      <w:r w:rsidR="00D63B60">
        <w:rPr>
          <w:rFonts w:hint="eastAsia"/>
        </w:rPr>
        <w:t>用叉子卷起盘中的意面，送入嘴中。</w:t>
      </w:r>
    </w:p>
    <w:p w14:paraId="588FF959" w14:textId="1935A5AE" w:rsidR="00D63B60" w:rsidRDefault="00D63B60">
      <w:pPr>
        <w:rPr>
          <w:rFonts w:hint="eastAsia"/>
        </w:rPr>
      </w:pPr>
      <w:r>
        <w:rPr>
          <w:rFonts w:hint="eastAsia"/>
        </w:rPr>
        <w:t>番茄酱在嘴里散发开。是</w:t>
      </w:r>
      <w:r w:rsidR="0005676C">
        <w:rPr>
          <w:rFonts w:hint="eastAsia"/>
        </w:rPr>
        <w:t>很</w:t>
      </w:r>
      <w:r>
        <w:rPr>
          <w:rFonts w:hint="eastAsia"/>
        </w:rPr>
        <w:t>熟悉的</w:t>
      </w:r>
      <w:r w:rsidR="00353638">
        <w:rPr>
          <w:rFonts w:hint="eastAsia"/>
        </w:rPr>
        <w:t>感觉</w:t>
      </w:r>
      <w:r>
        <w:rPr>
          <w:rFonts w:hint="eastAsia"/>
        </w:rPr>
        <w:t>。</w:t>
      </w:r>
    </w:p>
    <w:p w14:paraId="3E354505" w14:textId="04FB9E71" w:rsidR="00D63B60" w:rsidRDefault="00D63B60">
      <w:pPr>
        <w:rPr>
          <w:rFonts w:hint="eastAsia"/>
        </w:rPr>
      </w:pPr>
      <w:proofErr w:type="gramStart"/>
      <w:r>
        <w:rPr>
          <w:rFonts w:hint="eastAsia"/>
        </w:rPr>
        <w:t>奏坐在</w:t>
      </w:r>
      <w:proofErr w:type="gramEnd"/>
      <w:r>
        <w:rPr>
          <w:rFonts w:hint="eastAsia"/>
        </w:rPr>
        <w:t>我对面，拿筷子挑起几根面条，用力吹着。</w:t>
      </w:r>
      <w:r w:rsidR="0005676C">
        <w:rPr>
          <w:rFonts w:hint="eastAsia"/>
        </w:rPr>
        <w:t>因为蒸汽的缘故，她的脸变成了一片红色。</w:t>
      </w:r>
    </w:p>
    <w:p w14:paraId="180E9CA3" w14:textId="69F922DC" w:rsidR="00D63B60" w:rsidRDefault="00D63B60">
      <w:pPr>
        <w:rPr>
          <w:rFonts w:hint="eastAsia"/>
        </w:rPr>
      </w:pPr>
      <w:r>
        <w:rPr>
          <w:rFonts w:hint="eastAsia"/>
        </w:rPr>
        <w:t>每当看到</w:t>
      </w:r>
      <w:r w:rsidR="000F3BB1">
        <w:rPr>
          <w:rFonts w:hint="eastAsia"/>
        </w:rPr>
        <w:t>奏吃着什么东西的时候，心里总会</w:t>
      </w:r>
      <w:proofErr w:type="gramStart"/>
      <w:r w:rsidR="000F3BB1">
        <w:rPr>
          <w:rFonts w:hint="eastAsia"/>
        </w:rPr>
        <w:t>泛起些</w:t>
      </w:r>
      <w:proofErr w:type="gramEnd"/>
      <w:r w:rsidR="000F3BB1">
        <w:rPr>
          <w:rFonts w:hint="eastAsia"/>
        </w:rPr>
        <w:t>不让人讨厌的感觉。</w:t>
      </w:r>
    </w:p>
    <w:p w14:paraId="320B4150" w14:textId="77777777" w:rsidR="00525BA0" w:rsidRDefault="0005676C">
      <w:pPr>
        <w:rPr>
          <w:rFonts w:hint="eastAsia"/>
        </w:rPr>
      </w:pPr>
      <w:r>
        <w:rPr>
          <w:rFonts w:hint="eastAsia"/>
        </w:rPr>
        <w:lastRenderedPageBreak/>
        <w:t>不知从哪传来</w:t>
      </w:r>
      <w:r w:rsidR="00353638">
        <w:rPr>
          <w:rFonts w:hint="eastAsia"/>
        </w:rPr>
        <w:t>了些动力，让</w:t>
      </w:r>
      <w:r>
        <w:rPr>
          <w:rFonts w:hint="eastAsia"/>
        </w:rPr>
        <w:t>我</w:t>
      </w:r>
      <w:r w:rsidR="00353638">
        <w:rPr>
          <w:rFonts w:hint="eastAsia"/>
        </w:rPr>
        <w:t>想要</w:t>
      </w:r>
      <w:r>
        <w:rPr>
          <w:rFonts w:hint="eastAsia"/>
        </w:rPr>
        <w:t>弄清这样的感情</w:t>
      </w:r>
      <w:r w:rsidR="00353638">
        <w:rPr>
          <w:rFonts w:hint="eastAsia"/>
        </w:rPr>
        <w:t>。</w:t>
      </w:r>
    </w:p>
    <w:p w14:paraId="49BB5BCE" w14:textId="0C3D9860" w:rsidR="000F3BB1" w:rsidRDefault="0005676C">
      <w:pPr>
        <w:rPr>
          <w:rFonts w:hint="eastAsia"/>
        </w:rPr>
      </w:pPr>
      <w:r>
        <w:rPr>
          <w:rFonts w:hint="eastAsia"/>
        </w:rPr>
        <w:t>因此</w:t>
      </w:r>
      <w:r w:rsidR="00353638">
        <w:rPr>
          <w:rFonts w:hint="eastAsia"/>
        </w:rPr>
        <w:t>我</w:t>
      </w:r>
      <w:r>
        <w:rPr>
          <w:rFonts w:hint="eastAsia"/>
        </w:rPr>
        <w:t>将目光</w:t>
      </w:r>
      <w:r w:rsidR="00353638">
        <w:rPr>
          <w:rFonts w:hint="eastAsia"/>
        </w:rPr>
        <w:t>锁定在</w:t>
      </w:r>
      <w:r>
        <w:rPr>
          <w:rFonts w:hint="eastAsia"/>
        </w:rPr>
        <w:t>奏</w:t>
      </w:r>
      <w:r w:rsidR="00353638">
        <w:rPr>
          <w:rFonts w:hint="eastAsia"/>
        </w:rPr>
        <w:t>的身上，随后开始回想起最近都发生了什么</w:t>
      </w:r>
      <w:r>
        <w:rPr>
          <w:rFonts w:hint="eastAsia"/>
        </w:rPr>
        <w:t>。</w:t>
      </w:r>
    </w:p>
    <w:p w14:paraId="3BA1EFE1" w14:textId="52BA2F4F" w:rsidR="0005676C" w:rsidRDefault="00353638">
      <w:pPr>
        <w:rPr>
          <w:rFonts w:hint="eastAsia"/>
        </w:rPr>
      </w:pPr>
      <w:r>
        <w:rPr>
          <w:rFonts w:hint="eastAsia"/>
        </w:rPr>
        <w:t>在家里写歌，饭点就吃些饭，帮着</w:t>
      </w:r>
      <w:r w:rsidR="00525BA0">
        <w:rPr>
          <w:rFonts w:hint="eastAsia"/>
        </w:rPr>
        <w:t>望月同学一起做些家务。</w:t>
      </w:r>
    </w:p>
    <w:p w14:paraId="44C76901" w14:textId="0E8DEE77" w:rsidR="00525BA0" w:rsidRDefault="00525BA0">
      <w:pPr>
        <w:rPr>
          <w:rFonts w:hint="eastAsia"/>
        </w:rPr>
      </w:pPr>
      <w:r>
        <w:rPr>
          <w:rFonts w:hint="eastAsia"/>
        </w:rPr>
        <w:t>偶尔会</w:t>
      </w:r>
      <w:proofErr w:type="gramStart"/>
      <w:r>
        <w:rPr>
          <w:rFonts w:hint="eastAsia"/>
        </w:rPr>
        <w:t>被绘名和瑞希</w:t>
      </w:r>
      <w:proofErr w:type="gramEnd"/>
      <w:r>
        <w:rPr>
          <w:rFonts w:hint="eastAsia"/>
        </w:rPr>
        <w:t>拉出去，在城里逛来逛去。理由是“再天天呆在家里你们两个就要长蘑菇啦！”。虽然不理解为什么要这么做，但也算不上讨厌。</w:t>
      </w:r>
    </w:p>
    <w:p w14:paraId="44D77FF6" w14:textId="6DFE7314" w:rsidR="00525BA0" w:rsidRDefault="00525BA0">
      <w:pPr>
        <w:rPr>
          <w:rFonts w:hint="eastAsia"/>
        </w:rPr>
      </w:pPr>
      <w:r>
        <w:rPr>
          <w:rFonts w:hint="eastAsia"/>
        </w:rPr>
        <w:t>和</w:t>
      </w:r>
      <w:r w:rsidR="00BF7BD4">
        <w:rPr>
          <w:rFonts w:hint="eastAsia"/>
        </w:rPr>
        <w:t>奏</w:t>
      </w:r>
      <w:r>
        <w:rPr>
          <w:rFonts w:hint="eastAsia"/>
        </w:rPr>
        <w:t>呆在一起，就这么一天天的循环往复。</w:t>
      </w:r>
    </w:p>
    <w:p w14:paraId="0803937B" w14:textId="294C1500" w:rsidR="00525BA0" w:rsidRDefault="00525BA0">
      <w:pPr>
        <w:rPr>
          <w:rFonts w:hint="eastAsia"/>
        </w:rPr>
      </w:pPr>
      <w:proofErr w:type="gramStart"/>
      <w:r>
        <w:rPr>
          <w:rFonts w:hint="eastAsia"/>
        </w:rPr>
        <w:t>奏吃完了</w:t>
      </w:r>
      <w:proofErr w:type="gramEnd"/>
      <w:r>
        <w:rPr>
          <w:rFonts w:hint="eastAsia"/>
        </w:rPr>
        <w:t>刚刚吹冷的面条，随后似乎意识到了我的视线。用眼神交流</w:t>
      </w:r>
      <w:r w:rsidR="00BF7BD4">
        <w:rPr>
          <w:rFonts w:hint="eastAsia"/>
        </w:rPr>
        <w:t>，从我这里</w:t>
      </w:r>
      <w:r>
        <w:rPr>
          <w:rFonts w:hint="eastAsia"/>
        </w:rPr>
        <w:t>得到了“什么也没有”的答复之后，便俯下身接着重复刚刚的动作。</w:t>
      </w:r>
    </w:p>
    <w:p w14:paraId="66D78B0F" w14:textId="34778B5E" w:rsidR="00B716AD" w:rsidRDefault="00B716AD">
      <w:pPr>
        <w:rPr>
          <w:rFonts w:hint="eastAsia"/>
        </w:rPr>
      </w:pPr>
      <w:r>
        <w:rPr>
          <w:rFonts w:hint="eastAsia"/>
        </w:rPr>
        <w:t>那么，接着向下想。</w:t>
      </w:r>
      <w:r w:rsidR="00BF7BD4">
        <w:rPr>
          <w:rFonts w:hint="eastAsia"/>
        </w:rPr>
        <w:t>视线自然下垂。我</w:t>
      </w:r>
      <w:r>
        <w:rPr>
          <w:rFonts w:hint="eastAsia"/>
        </w:rPr>
        <w:t>看向面前的人心脏的位置。</w:t>
      </w:r>
    </w:p>
    <w:p w14:paraId="44DFCCA3" w14:textId="1234AFDB" w:rsidR="00B716AD" w:rsidRDefault="00B716AD">
      <w:pPr>
        <w:rPr>
          <w:rFonts w:hint="eastAsia"/>
        </w:rPr>
      </w:pPr>
      <w:r>
        <w:rPr>
          <w:rFonts w:hint="eastAsia"/>
        </w:rPr>
        <w:t>最近有什么破坏循环的事情吗？</w:t>
      </w:r>
      <w:r w:rsidR="006A1AEF">
        <w:rPr>
          <w:rFonts w:hint="eastAsia"/>
        </w:rPr>
        <w:t>毫无疑问的有。</w:t>
      </w:r>
    </w:p>
    <w:p w14:paraId="7485BCC6" w14:textId="77777777" w:rsidR="00B2507B" w:rsidRDefault="006A1AEF">
      <w:pPr>
        <w:rPr>
          <w:rFonts w:hint="eastAsia"/>
        </w:rPr>
      </w:pPr>
      <w:r>
        <w:rPr>
          <w:rFonts w:hint="eastAsia"/>
        </w:rPr>
        <w:t>首先就是</w:t>
      </w:r>
      <w:r w:rsidR="00DB5C5E">
        <w:rPr>
          <w:rFonts w:hint="eastAsia"/>
        </w:rPr>
        <w:t>，吃饭的时间越来越晚。</w:t>
      </w:r>
    </w:p>
    <w:p w14:paraId="2D51B4B3" w14:textId="21D5CF7C" w:rsidR="00B2507B" w:rsidRDefault="00B2507B">
      <w:pPr>
        <w:rPr>
          <w:rFonts w:hint="eastAsia"/>
        </w:rPr>
      </w:pPr>
      <w:r>
        <w:rPr>
          <w:rFonts w:hint="eastAsia"/>
        </w:rPr>
        <w:t>我对吃饭的“必要性”没什么感觉，只是得让奏按时吃饭。</w:t>
      </w:r>
    </w:p>
    <w:p w14:paraId="4789B2DC" w14:textId="6764D16A" w:rsidR="00B2507B" w:rsidRDefault="00B2507B">
      <w:pPr>
        <w:rPr>
          <w:rFonts w:hint="eastAsia"/>
        </w:rPr>
      </w:pPr>
      <w:r>
        <w:rPr>
          <w:rFonts w:hint="eastAsia"/>
        </w:rPr>
        <w:t>但</w:t>
      </w:r>
      <w:proofErr w:type="gramStart"/>
      <w:r>
        <w:rPr>
          <w:rFonts w:hint="eastAsia"/>
        </w:rPr>
        <w:t>奏总是</w:t>
      </w:r>
      <w:proofErr w:type="gramEnd"/>
      <w:r>
        <w:rPr>
          <w:rFonts w:hint="eastAsia"/>
        </w:rPr>
        <w:t>把自己关在自己的房间里。每次打开门，奏都在认真的敲着键盘，或是作曲。而每次靠近，她又浑然不知。只有把我的脸放到和她的脸平行起来</w:t>
      </w:r>
      <w:r w:rsidR="00BF7BD4">
        <w:rPr>
          <w:rFonts w:hint="eastAsia"/>
        </w:rPr>
        <w:t>的角度</w:t>
      </w:r>
      <w:r>
        <w:rPr>
          <w:rFonts w:hint="eastAsia"/>
        </w:rPr>
        <w:t>，她才会发现我的存在，然后做出被吓一跳的样子。</w:t>
      </w:r>
    </w:p>
    <w:p w14:paraId="0171C5EC" w14:textId="77777777" w:rsidR="00122946" w:rsidRDefault="00122946">
      <w:pPr>
        <w:rPr>
          <w:rFonts w:hint="eastAsia"/>
        </w:rPr>
      </w:pPr>
      <w:r>
        <w:rPr>
          <w:rFonts w:hint="eastAsia"/>
        </w:rPr>
        <w:t>于是和她说，如果不按时吃的话，饭菜可能会坏掉。</w:t>
      </w:r>
    </w:p>
    <w:p w14:paraId="7D226BBB" w14:textId="40B83512" w:rsidR="006A1AEF" w:rsidRDefault="00122946">
      <w:pPr>
        <w:rPr>
          <w:rFonts w:hint="eastAsia"/>
        </w:rPr>
      </w:pPr>
      <w:r>
        <w:rPr>
          <w:rFonts w:hint="eastAsia"/>
        </w:rPr>
        <w:t>“</w:t>
      </w:r>
      <w:r w:rsidR="00DC3487">
        <w:rPr>
          <w:rFonts w:hint="eastAsia"/>
        </w:rPr>
        <w:t>冰箱里的饭，</w:t>
      </w:r>
      <w:r>
        <w:rPr>
          <w:rFonts w:hint="eastAsia"/>
        </w:rPr>
        <w:t>在保质期里应该</w:t>
      </w:r>
      <w:r w:rsidR="00DC3487">
        <w:rPr>
          <w:rFonts w:hint="eastAsia"/>
        </w:rPr>
        <w:t>都可以吃吧</w:t>
      </w:r>
      <w:r>
        <w:rPr>
          <w:rFonts w:hint="eastAsia"/>
        </w:rPr>
        <w:t>……真冬是饿了吗？</w:t>
      </w:r>
      <w:r w:rsidR="00DC3487">
        <w:rPr>
          <w:rFonts w:hint="eastAsia"/>
        </w:rPr>
        <w:t>”。</w:t>
      </w:r>
    </w:p>
    <w:p w14:paraId="3F3F87B6" w14:textId="0FF39194" w:rsidR="00B716AD" w:rsidRDefault="00462F6D">
      <w:pPr>
        <w:rPr>
          <w:rFonts w:hint="eastAsia"/>
        </w:rPr>
      </w:pPr>
      <w:r>
        <w:rPr>
          <w:rFonts w:hint="eastAsia"/>
        </w:rPr>
        <w:t>如果摇摇头的话，她就会一脸困惑的看看我，又看看电脑屏幕，最后意识到饭点已经过了很久了。</w:t>
      </w:r>
    </w:p>
    <w:p w14:paraId="60252393" w14:textId="4FD558AD" w:rsidR="00462F6D" w:rsidRDefault="00462F6D">
      <w:pPr>
        <w:rPr>
          <w:rFonts w:hint="eastAsia"/>
        </w:rPr>
      </w:pPr>
      <w:r>
        <w:rPr>
          <w:rFonts w:hint="eastAsia"/>
        </w:rPr>
        <w:t>然后就会匆匆忙忙的宣布该吃饭了，然后摘下耳机，</w:t>
      </w:r>
      <w:proofErr w:type="gramStart"/>
      <w:r>
        <w:rPr>
          <w:rFonts w:hint="eastAsia"/>
        </w:rPr>
        <w:t>啪嗒啪嗒</w:t>
      </w:r>
      <w:proofErr w:type="gramEnd"/>
      <w:r>
        <w:rPr>
          <w:rFonts w:hint="eastAsia"/>
        </w:rPr>
        <w:t>的跑到客厅打开冰箱。</w:t>
      </w:r>
    </w:p>
    <w:p w14:paraId="46E810B2" w14:textId="057E5D71" w:rsidR="00462F6D" w:rsidRDefault="00462F6D">
      <w:pPr>
        <w:rPr>
          <w:rFonts w:hint="eastAsia"/>
        </w:rPr>
      </w:pPr>
      <w:r>
        <w:rPr>
          <w:rFonts w:hint="eastAsia"/>
        </w:rPr>
        <w:t>有时觉得不该打扰，就坐在</w:t>
      </w:r>
      <w:r w:rsidR="00A6089E">
        <w:rPr>
          <w:rFonts w:hint="eastAsia"/>
        </w:rPr>
        <w:t>客厅里，等着她发现时间过了之后，再冲出来热饭。</w:t>
      </w:r>
    </w:p>
    <w:p w14:paraId="56DFA216" w14:textId="3237A758" w:rsidR="00A6089E" w:rsidRDefault="00A6089E">
      <w:pPr>
        <w:rPr>
          <w:rFonts w:hint="eastAsia"/>
        </w:rPr>
      </w:pPr>
      <w:r>
        <w:rPr>
          <w:rFonts w:hint="eastAsia"/>
        </w:rPr>
        <w:t>刚住进来的时候，这样的情况还没那么多。但随着时间的推移，饭吃的也越来越晚。虽然每次奏都会道歉很久，但下一次还会继续。</w:t>
      </w:r>
    </w:p>
    <w:p w14:paraId="6BAF94FE" w14:textId="23A2E00C" w:rsidR="00A6089E" w:rsidRDefault="00A6089E">
      <w:pPr>
        <w:rPr>
          <w:rFonts w:hint="eastAsia"/>
        </w:rPr>
      </w:pPr>
      <w:r>
        <w:rPr>
          <w:rFonts w:hint="eastAsia"/>
        </w:rPr>
        <w:t>然后就是昨天的事情。忽然在我的面前晕倒了。</w:t>
      </w:r>
    </w:p>
    <w:p w14:paraId="6AFA5D2F" w14:textId="4C884A9A" w:rsidR="00A6089E" w:rsidRDefault="00A6089E">
      <w:pPr>
        <w:rPr>
          <w:rFonts w:hint="eastAsia"/>
        </w:rPr>
      </w:pPr>
      <w:r>
        <w:rPr>
          <w:rFonts w:hint="eastAsia"/>
        </w:rPr>
        <w:t>嘴唇紫的不像话，听了听心跳，感觉哪里不太对。</w:t>
      </w:r>
    </w:p>
    <w:p w14:paraId="54A069F6" w14:textId="5F0FDB1E" w:rsidR="00A6089E" w:rsidRDefault="00A6089E">
      <w:pPr>
        <w:rPr>
          <w:rFonts w:hint="eastAsia"/>
        </w:rPr>
      </w:pPr>
      <w:r>
        <w:rPr>
          <w:rFonts w:hint="eastAsia"/>
        </w:rPr>
        <w:t>不过一会就恢复了。不然我会立刻抱着她冲去医院。</w:t>
      </w:r>
    </w:p>
    <w:p w14:paraId="1768288D" w14:textId="3A79E7A1" w:rsidR="00EC62AB" w:rsidRDefault="00A6089E">
      <w:pPr>
        <w:rPr>
          <w:rFonts w:hint="eastAsia"/>
        </w:rPr>
      </w:pPr>
      <w:r>
        <w:rPr>
          <w:rFonts w:hint="eastAsia"/>
        </w:rPr>
        <w:t>是</w:t>
      </w:r>
      <w:proofErr w:type="gramStart"/>
      <w:r>
        <w:rPr>
          <w:rFonts w:hint="eastAsia"/>
        </w:rPr>
        <w:t>奏最近太努力</w:t>
      </w:r>
      <w:proofErr w:type="gramEnd"/>
      <w:r>
        <w:rPr>
          <w:rFonts w:hint="eastAsia"/>
        </w:rPr>
        <w:t>了吧。</w:t>
      </w:r>
      <w:r w:rsidR="00EC62AB">
        <w:rPr>
          <w:rFonts w:hint="eastAsia"/>
        </w:rPr>
        <w:t>应该让她好好休息一下。</w:t>
      </w:r>
      <w:r w:rsidR="002B659A">
        <w:rPr>
          <w:rFonts w:hint="eastAsia"/>
        </w:rPr>
        <w:t>只是她一点也不想好好休息，明明才晕倒还要接着作曲。</w:t>
      </w:r>
    </w:p>
    <w:p w14:paraId="350B4E87" w14:textId="2CC61E43" w:rsidR="002B659A" w:rsidRDefault="002B659A">
      <w:pPr>
        <w:rPr>
          <w:rFonts w:hint="eastAsia"/>
        </w:rPr>
      </w:pPr>
      <w:r>
        <w:rPr>
          <w:rFonts w:hint="eastAsia"/>
        </w:rPr>
        <w:t>刚刚还差点在我的面前消失。</w:t>
      </w:r>
    </w:p>
    <w:p w14:paraId="2A3633B0" w14:textId="323C257D" w:rsidR="00F9112D" w:rsidRPr="00F9112D" w:rsidRDefault="00F9112D">
      <w:pPr>
        <w:rPr>
          <w:rFonts w:hint="eastAsia"/>
        </w:rPr>
      </w:pPr>
      <w:r>
        <w:rPr>
          <w:rFonts w:hint="eastAsia"/>
        </w:rPr>
        <w:t>面前的奏捋起头发，拿起勺子喝了口汤。那份想不明白的感觉再次涌上心头。</w:t>
      </w:r>
    </w:p>
    <w:p w14:paraId="248E884B" w14:textId="37AE0658" w:rsidR="002B659A" w:rsidRDefault="002B659A">
      <w:pPr>
        <w:rPr>
          <w:rFonts w:hint="eastAsia"/>
        </w:rPr>
      </w:pPr>
      <w:r>
        <w:rPr>
          <w:rFonts w:hint="eastAsia"/>
        </w:rPr>
        <w:t>我不想让奏消失。这样的想法深深的烙印在脑海里。</w:t>
      </w:r>
    </w:p>
    <w:p w14:paraId="7CB36637" w14:textId="62AD4F97" w:rsidR="002B659A" w:rsidRDefault="002B659A">
      <w:pPr>
        <w:rPr>
          <w:rFonts w:hint="eastAsia"/>
        </w:rPr>
      </w:pPr>
      <w:r>
        <w:rPr>
          <w:rFonts w:hint="eastAsia"/>
        </w:rPr>
        <w:t>虽然不明白原因为何，调动大脑也只能得到一片空白。</w:t>
      </w:r>
    </w:p>
    <w:p w14:paraId="4338DFDF" w14:textId="57CBEF58" w:rsidR="001F44FE" w:rsidRDefault="00813DB6">
      <w:pPr>
        <w:rPr>
          <w:rFonts w:hint="eastAsia"/>
        </w:rPr>
      </w:pPr>
      <w:r>
        <w:rPr>
          <w:rFonts w:hint="eastAsia"/>
        </w:rPr>
        <w:t>既然如此</w:t>
      </w:r>
      <w:r w:rsidR="002B659A">
        <w:rPr>
          <w:rFonts w:hint="eastAsia"/>
        </w:rPr>
        <w:t>，每一天都应该呆在她的身边。这样就一定不会消失了。</w:t>
      </w:r>
    </w:p>
    <w:p w14:paraId="4105CD6A" w14:textId="12EE25CE" w:rsidR="00944636" w:rsidRDefault="00F9112D">
      <w:pPr>
        <w:rPr>
          <w:rFonts w:hint="eastAsia"/>
        </w:rPr>
      </w:pPr>
      <w:r>
        <w:rPr>
          <w:rFonts w:hint="eastAsia"/>
        </w:rPr>
        <w:t>我如此确信到。</w:t>
      </w:r>
    </w:p>
    <w:p w14:paraId="68AD10B2" w14:textId="25D319FF" w:rsidR="00F9112D" w:rsidRDefault="009937E9">
      <w:pPr>
        <w:rPr>
          <w:rFonts w:hint="eastAsia"/>
          <w:b/>
          <w:bCs/>
          <w:sz w:val="24"/>
          <w:szCs w:val="28"/>
        </w:rPr>
      </w:pPr>
      <w:r w:rsidRPr="009937E9">
        <w:rPr>
          <w:rFonts w:hint="eastAsia"/>
          <w:b/>
          <w:bCs/>
          <w:sz w:val="24"/>
          <w:szCs w:val="28"/>
        </w:rPr>
        <w:lastRenderedPageBreak/>
        <w:t>（四）</w:t>
      </w:r>
    </w:p>
    <w:p w14:paraId="2C1B1949" w14:textId="01ABCE8B" w:rsidR="009937E9" w:rsidRDefault="00A21DBC">
      <w:pPr>
        <w:rPr>
          <w:rFonts w:hint="eastAsia"/>
        </w:rPr>
      </w:pPr>
      <w:r>
        <w:rPr>
          <w:rFonts w:hint="eastAsia"/>
        </w:rPr>
        <w:t>最近，总是在做梦。</w:t>
      </w:r>
    </w:p>
    <w:p w14:paraId="4A566044" w14:textId="15433B6D" w:rsidR="00A21DBC" w:rsidRDefault="00DA3A32">
      <w:pPr>
        <w:rPr>
          <w:rFonts w:hint="eastAsia"/>
        </w:rPr>
      </w:pPr>
      <w:r>
        <w:rPr>
          <w:rFonts w:hint="eastAsia"/>
        </w:rPr>
        <w:t>也许是睡觉的时间忽然变长了吧。先前保持着的七小时的睡眠时间，忽然变长了许多，我还不太习惯。</w:t>
      </w:r>
    </w:p>
    <w:p w14:paraId="16AE8383" w14:textId="1181D4C0" w:rsidR="00821036" w:rsidRDefault="00DA3A32">
      <w:pPr>
        <w:rPr>
          <w:rFonts w:hint="eastAsia"/>
        </w:rPr>
      </w:pPr>
      <w:r>
        <w:rPr>
          <w:rFonts w:hint="eastAsia"/>
        </w:rPr>
        <w:t>晚上十点睡觉，早上七点自然醒。</w:t>
      </w:r>
      <w:r w:rsidR="00821036">
        <w:rPr>
          <w:rFonts w:hint="eastAsia"/>
        </w:rPr>
        <w:t>坐在床上思索一会昨晚的梦，然后起床，洗漱，去吃早饭。</w:t>
      </w:r>
    </w:p>
    <w:p w14:paraId="45508257" w14:textId="399BB1DE" w:rsidR="00F7704A" w:rsidRDefault="00821036">
      <w:pPr>
        <w:rPr>
          <w:rFonts w:hint="eastAsia"/>
        </w:rPr>
      </w:pPr>
      <w:r>
        <w:rPr>
          <w:rFonts w:hint="eastAsia"/>
        </w:rPr>
        <w:t>刚开始还觉得有些不太习惯，每晚都在床上辗转反侧。把脚缩在被子里又会太热，把脚伸出来，过不了多久就会闹肚子，然后跑去厕所。与此同时，</w:t>
      </w:r>
      <w:proofErr w:type="gramStart"/>
      <w:r>
        <w:rPr>
          <w:rFonts w:hint="eastAsia"/>
        </w:rPr>
        <w:t>真冬还</w:t>
      </w:r>
      <w:proofErr w:type="gramEnd"/>
      <w:r>
        <w:rPr>
          <w:rFonts w:hint="eastAsia"/>
        </w:rPr>
        <w:t>会一起爬起来，站在卫生间门口守着，问我要不要抽纸。</w:t>
      </w:r>
    </w:p>
    <w:p w14:paraId="79114B18" w14:textId="70D3F7F4" w:rsidR="00821036" w:rsidRDefault="00821036">
      <w:pPr>
        <w:rPr>
          <w:rFonts w:hint="eastAsia"/>
        </w:rPr>
      </w:pPr>
      <w:r>
        <w:rPr>
          <w:rFonts w:hint="eastAsia"/>
        </w:rPr>
        <w:t>好不容易把生物钟调到健康的作息之后，却发现白天完全写不出来曲子。偶尔趴在桌上，从脑子里挤出几个音符，敲到电脑里后，一会又得全部删掉。</w:t>
      </w:r>
      <w:r w:rsidR="00596B97">
        <w:rPr>
          <w:rFonts w:hint="eastAsia"/>
        </w:rPr>
        <w:t>跑到世界里也无济于事。</w:t>
      </w:r>
    </w:p>
    <w:p w14:paraId="55701E7E" w14:textId="3889A959" w:rsidR="00596B97" w:rsidRDefault="00596B97">
      <w:pPr>
        <w:rPr>
          <w:rFonts w:hint="eastAsia"/>
        </w:rPr>
      </w:pPr>
      <w:r>
        <w:rPr>
          <w:rFonts w:hint="eastAsia"/>
        </w:rPr>
        <w:t>那么就出去找找灵感吧。如此想着，周</w:t>
      </w:r>
      <w:proofErr w:type="gramStart"/>
      <w:r>
        <w:rPr>
          <w:rFonts w:hint="eastAsia"/>
        </w:rPr>
        <w:t>末便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真冬一起</w:t>
      </w:r>
      <w:proofErr w:type="gramEnd"/>
      <w:r>
        <w:rPr>
          <w:rFonts w:hint="eastAsia"/>
        </w:rPr>
        <w:t>出门，乘着电车到处乱逛。只是每次都以我的体力不支而草草收场，偶尔还要</w:t>
      </w:r>
      <w:proofErr w:type="gramStart"/>
      <w:r>
        <w:rPr>
          <w:rFonts w:hint="eastAsia"/>
        </w:rPr>
        <w:t>靠真冬把</w:t>
      </w:r>
      <w:proofErr w:type="gramEnd"/>
      <w:r>
        <w:rPr>
          <w:rFonts w:hint="eastAsia"/>
        </w:rPr>
        <w:t>我背回去才行。</w:t>
      </w:r>
    </w:p>
    <w:p w14:paraId="7E956C1B" w14:textId="12309A17" w:rsidR="00596B97" w:rsidRDefault="00596B97">
      <w:pPr>
        <w:rPr>
          <w:rFonts w:hint="eastAsia"/>
        </w:rPr>
      </w:pPr>
      <w:r>
        <w:rPr>
          <w:rFonts w:hint="eastAsia"/>
        </w:rPr>
        <w:t>我果然还是更适合原先的作息，</w:t>
      </w:r>
      <w:proofErr w:type="gramStart"/>
      <w:r>
        <w:rPr>
          <w:rFonts w:hint="eastAsia"/>
        </w:rPr>
        <w:t>要不还是</w:t>
      </w:r>
      <w:proofErr w:type="gramEnd"/>
      <w:r>
        <w:rPr>
          <w:rFonts w:hint="eastAsia"/>
        </w:rPr>
        <w:t>晚点睡晚点起吧？</w:t>
      </w:r>
    </w:p>
    <w:p w14:paraId="67F83A4E" w14:textId="75E9B8F7" w:rsidR="00596B97" w:rsidRDefault="00596B97">
      <w:pPr>
        <w:rPr>
          <w:rFonts w:hint="eastAsia"/>
        </w:rPr>
      </w:pPr>
      <w:r>
        <w:rPr>
          <w:rFonts w:hint="eastAsia"/>
        </w:rPr>
        <w:t>在25时，不，现在应该是21时的会议里，我</w:t>
      </w:r>
      <w:proofErr w:type="gramStart"/>
      <w:r>
        <w:rPr>
          <w:rFonts w:hint="eastAsia"/>
        </w:rPr>
        <w:t>如此提出</w:t>
      </w:r>
      <w:proofErr w:type="gramEnd"/>
      <w:r>
        <w:rPr>
          <w:rFonts w:hint="eastAsia"/>
        </w:rPr>
        <w:t>我的想法。</w:t>
      </w:r>
    </w:p>
    <w:p w14:paraId="52D0CA04" w14:textId="4544564F" w:rsidR="00596B97" w:rsidRDefault="00596B97">
      <w:pPr>
        <w:rPr>
          <w:rFonts w:hint="eastAsia"/>
        </w:rPr>
      </w:pPr>
      <w:r>
        <w:rPr>
          <w:rFonts w:hint="eastAsia"/>
        </w:rPr>
        <w:t>“那怎么行！</w:t>
      </w:r>
      <w:r w:rsidR="00CB776B">
        <w:rPr>
          <w:rFonts w:hint="eastAsia"/>
        </w:rPr>
        <w:t>完全就变成之前的生活了吧？”</w:t>
      </w:r>
    </w:p>
    <w:p w14:paraId="1AC413D0" w14:textId="2DEB017F" w:rsidR="00CB776B" w:rsidRDefault="00CB776B">
      <w:pPr>
        <w:rPr>
          <w:rFonts w:hint="eastAsia"/>
        </w:rPr>
      </w:pPr>
      <w:r>
        <w:rPr>
          <w:rFonts w:hint="eastAsia"/>
        </w:rPr>
        <w:t>“只听说过早睡早起，没有晚睡晚起的道理啊……”</w:t>
      </w:r>
    </w:p>
    <w:p w14:paraId="2C5B354F" w14:textId="554289C6" w:rsidR="009C013E" w:rsidRDefault="009C013E">
      <w:pPr>
        <w:rPr>
          <w:rFonts w:hint="eastAsia"/>
        </w:rPr>
      </w:pPr>
      <w:r>
        <w:rPr>
          <w:rFonts w:hint="eastAsia"/>
        </w:rPr>
        <w:t>“奏……医生也说要好好休息才行，尤其不可以熬夜。”</w:t>
      </w:r>
    </w:p>
    <w:p w14:paraId="1CFF07AE" w14:textId="1EF692D2" w:rsidR="00CB776B" w:rsidRDefault="00CB776B">
      <w:pPr>
        <w:rPr>
          <w:rFonts w:hint="eastAsia"/>
        </w:rPr>
      </w:pPr>
      <w:r>
        <w:rPr>
          <w:rFonts w:hint="eastAsia"/>
        </w:rPr>
        <w:t>“欸……”</w:t>
      </w:r>
    </w:p>
    <w:p w14:paraId="520E39F3" w14:textId="1EE3207B" w:rsidR="00CB776B" w:rsidRDefault="00CB776B">
      <w:pPr>
        <w:rPr>
          <w:rFonts w:hint="eastAsia"/>
        </w:rPr>
      </w:pPr>
      <w:r>
        <w:rPr>
          <w:rFonts w:hint="eastAsia"/>
        </w:rPr>
        <w:t>看来说服不了大家。只好</w:t>
      </w:r>
      <w:r w:rsidR="005D5ECD">
        <w:rPr>
          <w:rFonts w:hint="eastAsia"/>
        </w:rPr>
        <w:t>先</w:t>
      </w:r>
      <w:r>
        <w:rPr>
          <w:rFonts w:hint="eastAsia"/>
        </w:rPr>
        <w:t>赶快把话题转向其他的方向。</w:t>
      </w:r>
    </w:p>
    <w:p w14:paraId="50AFB00A" w14:textId="491CC91D" w:rsidR="005D5ECD" w:rsidRDefault="005D5ECD">
      <w:pPr>
        <w:rPr>
          <w:rFonts w:hint="eastAsia"/>
        </w:rPr>
      </w:pPr>
      <w:r>
        <w:rPr>
          <w:rFonts w:hint="eastAsia"/>
        </w:rPr>
        <w:t>“那大家有什么推荐的去处吗？感觉想要采采风才行呢。”，我如此询问。</w:t>
      </w:r>
    </w:p>
    <w:p w14:paraId="35CA451D" w14:textId="75217494" w:rsidR="005D5ECD" w:rsidRDefault="005D5ECD">
      <w:pPr>
        <w:rPr>
          <w:rFonts w:hint="eastAsia"/>
        </w:rPr>
      </w:pPr>
      <w:r>
        <w:rPr>
          <w:rFonts w:hint="eastAsia"/>
        </w:rPr>
        <w:t>“啊，说到去处，最近不是开了家新的游乐园吗？装修的很漂亮哦？我和绘名已经去过啦。”</w:t>
      </w:r>
    </w:p>
    <w:p w14:paraId="61C10BAF" w14:textId="43385522" w:rsidR="005D5ECD" w:rsidRDefault="005D5ECD">
      <w:pPr>
        <w:rPr>
          <w:rFonts w:hint="eastAsia"/>
        </w:rPr>
      </w:pPr>
      <w:r>
        <w:rPr>
          <w:rFonts w:hint="eastAsia"/>
        </w:rPr>
        <w:t>耳机里传来瑞希活泼的声音。“那家游乐园里的炸薯条非常好吃！</w:t>
      </w:r>
      <w:proofErr w:type="gramStart"/>
      <w:r>
        <w:rPr>
          <w:rFonts w:hint="eastAsia"/>
        </w:rPr>
        <w:t>和麦当当</w:t>
      </w:r>
      <w:proofErr w:type="gramEnd"/>
      <w:r>
        <w:rPr>
          <w:rFonts w:hint="eastAsia"/>
        </w:rPr>
        <w:t>一样，会撒盐哦！而且还是那种调味过的盐，里面放了罗勒什么的，最重要的是居然只需要十块钱就有一大包欸！“</w:t>
      </w:r>
    </w:p>
    <w:p w14:paraId="1F16B8ED" w14:textId="064F1922" w:rsidR="005D5ECD" w:rsidRDefault="005D5ECD">
      <w:pPr>
        <w:rPr>
          <w:rFonts w:hint="eastAsia"/>
        </w:rPr>
      </w:pPr>
      <w:r>
        <w:rPr>
          <w:rFonts w:hint="eastAsia"/>
        </w:rPr>
        <w:t>“然后因为薯条太烫就吃了两口，想起来的时候薯条又全部凉下来不好吃了？”</w:t>
      </w:r>
    </w:p>
    <w:p w14:paraId="14C53D28" w14:textId="2F0C5FBB" w:rsidR="005D5ECD" w:rsidRDefault="005D5ECD">
      <w:pPr>
        <w:rPr>
          <w:rFonts w:hint="eastAsia"/>
        </w:rPr>
      </w:pPr>
      <w:r>
        <w:rPr>
          <w:rFonts w:hint="eastAsia"/>
        </w:rPr>
        <w:t>“啊——绘名真的是！</w:t>
      </w:r>
      <w:r w:rsidR="009C013E">
        <w:rPr>
          <w:rFonts w:hint="eastAsia"/>
        </w:rPr>
        <w:t>之后有带回家放到空气炸锅里好好复炸吃掉了！”</w:t>
      </w:r>
    </w:p>
    <w:p w14:paraId="69CDE626" w14:textId="37B05BE1" w:rsidR="009C013E" w:rsidRDefault="009C013E">
      <w:pPr>
        <w:rPr>
          <w:rFonts w:hint="eastAsia"/>
        </w:rPr>
      </w:pPr>
      <w:proofErr w:type="gramStart"/>
      <w:r>
        <w:rPr>
          <w:rFonts w:hint="eastAsia"/>
        </w:rPr>
        <w:t>绘名和瑞希</w:t>
      </w:r>
      <w:proofErr w:type="gramEnd"/>
      <w:r>
        <w:rPr>
          <w:rFonts w:hint="eastAsia"/>
        </w:rPr>
        <w:t>又在语音里拌起了嘴来。关系真好啊。我打着哈哈，在适当的时机发出邀请。</w:t>
      </w:r>
    </w:p>
    <w:p w14:paraId="33CD3B5F" w14:textId="4B07EAD2" w:rsidR="009C013E" w:rsidRDefault="009C013E">
      <w:pPr>
        <w:rPr>
          <w:rFonts w:hint="eastAsia"/>
        </w:rPr>
      </w:pPr>
      <w:r>
        <w:rPr>
          <w:rFonts w:hint="eastAsia"/>
        </w:rPr>
        <w:t>“那，大家要一起去吗？”</w:t>
      </w:r>
    </w:p>
    <w:p w14:paraId="588F725B" w14:textId="2143614C" w:rsidR="005D5ECD" w:rsidRDefault="009C013E">
      <w:pPr>
        <w:rPr>
          <w:rFonts w:hint="eastAsia"/>
        </w:rPr>
      </w:pPr>
      <w:r>
        <w:rPr>
          <w:rFonts w:hint="eastAsia"/>
        </w:rPr>
        <w:t>频道里莫名的安静了下来。我害怕是不是说错了什么，连忙确认起自己是不是不小心把</w:t>
      </w:r>
      <w:proofErr w:type="gramStart"/>
      <w:r>
        <w:rPr>
          <w:rFonts w:hint="eastAsia"/>
        </w:rPr>
        <w:t>耳机线拽掉</w:t>
      </w:r>
      <w:proofErr w:type="gramEnd"/>
      <w:r>
        <w:rPr>
          <w:rFonts w:hint="eastAsia"/>
        </w:rPr>
        <w:t>了。</w:t>
      </w:r>
    </w:p>
    <w:p w14:paraId="4473627F" w14:textId="0AD0557A" w:rsidR="009C013E" w:rsidRDefault="009C013E">
      <w:pPr>
        <w:rPr>
          <w:rFonts w:hint="eastAsia"/>
        </w:rPr>
      </w:pPr>
      <w:r>
        <w:rPr>
          <w:rFonts w:hint="eastAsia"/>
        </w:rPr>
        <w:t>“那个……奏，我和绘名已经有约了哦？虽然我们可以随时取消，但是</w:t>
      </w:r>
      <w:r w:rsidR="00337152">
        <w:rPr>
          <w:rFonts w:hint="eastAsia"/>
        </w:rPr>
        <w:t>爱</w:t>
      </w:r>
      <w:proofErr w:type="gramStart"/>
      <w:r w:rsidR="00337152">
        <w:rPr>
          <w:rFonts w:hint="eastAsia"/>
        </w:rPr>
        <w:t>莉</w:t>
      </w:r>
      <w:proofErr w:type="gramEnd"/>
      <w:r>
        <w:rPr>
          <w:rFonts w:hint="eastAsia"/>
        </w:rPr>
        <w:t>也在……她难得能找到时间陪我们呢。或者要和我们一起吗？我们打算去京都玩哦？”</w:t>
      </w:r>
    </w:p>
    <w:p w14:paraId="6C9C5ED4" w14:textId="7EA4E5FF" w:rsidR="009C013E" w:rsidRDefault="009C013E">
      <w:pPr>
        <w:rPr>
          <w:rFonts w:hint="eastAsia"/>
        </w:rPr>
      </w:pPr>
      <w:r>
        <w:rPr>
          <w:rFonts w:hint="eastAsia"/>
        </w:rPr>
        <w:t>我能从瑞希的口中感受到抱歉的情绪。既然是和其他人一起，那么我和</w:t>
      </w:r>
      <w:proofErr w:type="gramStart"/>
      <w:r>
        <w:rPr>
          <w:rFonts w:hint="eastAsia"/>
        </w:rPr>
        <w:t>真冬一定</w:t>
      </w:r>
      <w:proofErr w:type="gramEnd"/>
      <w:r>
        <w:rPr>
          <w:rFonts w:hint="eastAsia"/>
        </w:rPr>
        <w:t>不适合打扰吧。</w:t>
      </w:r>
    </w:p>
    <w:p w14:paraId="300BF0D2" w14:textId="3ED72D6E" w:rsidR="009C013E" w:rsidRDefault="009C013E">
      <w:pPr>
        <w:rPr>
          <w:rFonts w:hint="eastAsia"/>
        </w:rPr>
      </w:pPr>
      <w:r>
        <w:rPr>
          <w:rFonts w:hint="eastAsia"/>
        </w:rPr>
        <w:t>“没关系的，我和真冬去就好了。”</w:t>
      </w:r>
    </w:p>
    <w:p w14:paraId="14C540DA" w14:textId="54927816" w:rsidR="009C013E" w:rsidRDefault="003C3C91">
      <w:pPr>
        <w:rPr>
          <w:rFonts w:hint="eastAsia"/>
        </w:rPr>
      </w:pPr>
      <w:r>
        <w:rPr>
          <w:rFonts w:hint="eastAsia"/>
        </w:rPr>
        <w:lastRenderedPageBreak/>
        <w:t>“真的很抱歉——啊，听说望月同学她们最近要在那里的舞台上演出来着，我可以帮你要门票什么的——”</w:t>
      </w:r>
    </w:p>
    <w:p w14:paraId="232E99C0" w14:textId="3A1ED8E1" w:rsidR="003C3C91" w:rsidRDefault="003C3C91">
      <w:pPr>
        <w:rPr>
          <w:rFonts w:hint="eastAsia"/>
        </w:rPr>
      </w:pPr>
      <w:r>
        <w:rPr>
          <w:rFonts w:hint="eastAsia"/>
        </w:rPr>
        <w:t>瑞</w:t>
      </w:r>
      <w:proofErr w:type="gramStart"/>
      <w:r>
        <w:rPr>
          <w:rFonts w:hint="eastAsia"/>
        </w:rPr>
        <w:t>希还是</w:t>
      </w:r>
      <w:proofErr w:type="gramEnd"/>
      <w:r>
        <w:rPr>
          <w:rFonts w:hint="eastAsia"/>
        </w:rPr>
        <w:t>一如既往的关照着我。感谢的话真是说不尽啊。</w:t>
      </w:r>
    </w:p>
    <w:p w14:paraId="71C80104" w14:textId="60AE9EDA" w:rsidR="003C3C91" w:rsidRDefault="00CE3900">
      <w:pPr>
        <w:rPr>
          <w:rFonts w:hint="eastAsia"/>
        </w:rPr>
      </w:pPr>
      <w:r>
        <w:rPr>
          <w:rFonts w:hint="eastAsia"/>
        </w:rPr>
        <w:t>只是瑞希的热情实在无法拒绝，我只好接受了随后发来的电子门票。</w:t>
      </w:r>
    </w:p>
    <w:p w14:paraId="7579A2E2" w14:textId="26B53921" w:rsidR="00CE3900" w:rsidRDefault="00CE3900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确认着</w:t>
      </w:r>
      <w:proofErr w:type="gramEnd"/>
      <w:r>
        <w:rPr>
          <w:rFonts w:hint="eastAsia"/>
        </w:rPr>
        <w:t>时间。</w:t>
      </w:r>
      <w:r w:rsidR="00E960D3">
        <w:rPr>
          <w:rFonts w:hint="eastAsia"/>
        </w:rPr>
        <w:t>身旁</w:t>
      </w:r>
      <w:proofErr w:type="gramStart"/>
      <w:r w:rsidR="00E960D3">
        <w:rPr>
          <w:rFonts w:hint="eastAsia"/>
        </w:rPr>
        <w:t>的真冬也</w:t>
      </w:r>
      <w:proofErr w:type="gramEnd"/>
      <w:r w:rsidR="00E960D3">
        <w:rPr>
          <w:rFonts w:hint="eastAsia"/>
        </w:rPr>
        <w:t>探过头来。</w:t>
      </w:r>
    </w:p>
    <w:p w14:paraId="48751599" w14:textId="15136F2F" w:rsidR="00E960D3" w:rsidRDefault="00E960D3">
      <w:pPr>
        <w:rPr>
          <w:rFonts w:hint="eastAsia"/>
        </w:rPr>
      </w:pPr>
      <w:r>
        <w:rPr>
          <w:rFonts w:hint="eastAsia"/>
        </w:rPr>
        <w:t>后天啊。我摘下耳机，</w:t>
      </w:r>
      <w:proofErr w:type="gramStart"/>
      <w:r>
        <w:rPr>
          <w:rFonts w:hint="eastAsia"/>
        </w:rPr>
        <w:t>询问着真冬</w:t>
      </w:r>
      <w:proofErr w:type="gramEnd"/>
      <w:r>
        <w:rPr>
          <w:rFonts w:hint="eastAsia"/>
        </w:rPr>
        <w:t>的意见。</w:t>
      </w:r>
    </w:p>
    <w:p w14:paraId="095F0EE5" w14:textId="083143E4" w:rsidR="00E960D3" w:rsidRDefault="00E960D3">
      <w:pPr>
        <w:rPr>
          <w:rFonts w:hint="eastAsia"/>
        </w:rPr>
      </w:pPr>
      <w:r>
        <w:rPr>
          <w:rFonts w:hint="eastAsia"/>
        </w:rPr>
        <w:t>“既然都得到门票了，那就去吧。”</w:t>
      </w:r>
    </w:p>
    <w:p w14:paraId="3937EE85" w14:textId="77777777" w:rsidR="00E960D3" w:rsidRDefault="00E960D3">
      <w:pPr>
        <w:rPr>
          <w:rFonts w:hint="eastAsia"/>
        </w:rPr>
      </w:pPr>
    </w:p>
    <w:p w14:paraId="25036A84" w14:textId="64E4DD23" w:rsidR="00F7704A" w:rsidRDefault="00F7704A" w:rsidP="00F7704A">
      <w:pPr>
        <w:rPr>
          <w:rFonts w:hint="eastAsia"/>
        </w:rPr>
      </w:pPr>
      <w:r>
        <w:rPr>
          <w:rFonts w:hint="eastAsia"/>
        </w:rPr>
        <w:t>忘记说了，大家陪我去医院检查了。本来瑞希和绘名都要上课，但听我报备了行程后又双双</w:t>
      </w:r>
      <w:proofErr w:type="gramStart"/>
      <w:r>
        <w:rPr>
          <w:rFonts w:hint="eastAsia"/>
        </w:rPr>
        <w:t>翘掉跑</w:t>
      </w:r>
      <w:proofErr w:type="gramEnd"/>
      <w:r>
        <w:rPr>
          <w:rFonts w:hint="eastAsia"/>
        </w:rPr>
        <w:t>了过来。</w:t>
      </w:r>
    </w:p>
    <w:p w14:paraId="0F1A0DC4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于是，做心电图的时候就让大家目睹了全过程。医生向我的胸口贴上了许多电极，然后交给我一个小袋子，里面装着不认识的设备，连接着贴到我身上的电极。</w:t>
      </w:r>
    </w:p>
    <w:p w14:paraId="758EDA70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只是我不太理解为什么</w:t>
      </w:r>
      <w:proofErr w:type="gramStart"/>
      <w:r>
        <w:rPr>
          <w:rFonts w:hint="eastAsia"/>
        </w:rPr>
        <w:t>绘名看到</w:t>
      </w:r>
      <w:proofErr w:type="gramEnd"/>
      <w:r>
        <w:rPr>
          <w:rFonts w:hint="eastAsia"/>
        </w:rPr>
        <w:t>我捋起衣服之后，尖叫了一声，害的瑞希连忙</w:t>
      </w:r>
      <w:proofErr w:type="gramStart"/>
      <w:r>
        <w:rPr>
          <w:rFonts w:hint="eastAsia"/>
        </w:rPr>
        <w:t>把绘名</w:t>
      </w:r>
      <w:proofErr w:type="gramEnd"/>
      <w:r>
        <w:rPr>
          <w:rFonts w:hint="eastAsia"/>
        </w:rPr>
        <w:t>拖出了房间。</w:t>
      </w:r>
    </w:p>
    <w:p w14:paraId="045EEA69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第二天回去摘下电极，打印报告。医生盯着我的报告看了一会，询问了父亲和母亲的病史之后，得出了“问题不大，应该是休息不足”的结论，同时告诫我可能存在遗传性的心脏问题，以后要小心。</w:t>
      </w:r>
    </w:p>
    <w:p w14:paraId="48536B07" w14:textId="77777777" w:rsidR="00F7704A" w:rsidRDefault="00F7704A" w:rsidP="00F7704A">
      <w:pPr>
        <w:rPr>
          <w:rFonts w:hint="eastAsia"/>
        </w:rPr>
      </w:pPr>
      <w:r>
        <w:rPr>
          <w:rFonts w:hint="eastAsia"/>
        </w:rPr>
        <w:t>“没事就好！！”，大家在群里如此</w:t>
      </w:r>
      <w:proofErr w:type="gramStart"/>
      <w:r>
        <w:rPr>
          <w:rFonts w:hint="eastAsia"/>
        </w:rPr>
        <w:t>回复着</w:t>
      </w:r>
      <w:proofErr w:type="gramEnd"/>
      <w:r>
        <w:rPr>
          <w:rFonts w:hint="eastAsia"/>
        </w:rPr>
        <w:t>。我还专门给望月同学发了信息，也得到了差不多的回复。</w:t>
      </w:r>
    </w:p>
    <w:p w14:paraId="1AB35414" w14:textId="076D4C61" w:rsidR="00E960D3" w:rsidRDefault="00F7704A">
      <w:pPr>
        <w:rPr>
          <w:rFonts w:hint="eastAsia"/>
        </w:rPr>
      </w:pPr>
      <w:r>
        <w:rPr>
          <w:rFonts w:hint="eastAsia"/>
        </w:rPr>
        <w:t>不过确实还是有些困扰呢。没有办法作曲了，</w:t>
      </w:r>
      <w:proofErr w:type="gramStart"/>
      <w:r>
        <w:rPr>
          <w:rFonts w:hint="eastAsia"/>
        </w:rPr>
        <w:t>白天只</w:t>
      </w:r>
      <w:proofErr w:type="gramEnd"/>
      <w:r>
        <w:rPr>
          <w:rFonts w:hint="eastAsia"/>
        </w:rPr>
        <w:t>好听些CD，或是学些课内的知识。</w:t>
      </w:r>
    </w:p>
    <w:p w14:paraId="39F8899C" w14:textId="636C6F92" w:rsidR="00F7704A" w:rsidRDefault="00F7704A">
      <w:pPr>
        <w:rPr>
          <w:rFonts w:hint="eastAsia"/>
        </w:rPr>
      </w:pPr>
      <w:r>
        <w:rPr>
          <w:rFonts w:hint="eastAsia"/>
        </w:rPr>
        <w:t>梦也做的越来越多。</w:t>
      </w:r>
      <w:r w:rsidR="00CE7FBD">
        <w:rPr>
          <w:rFonts w:hint="eastAsia"/>
        </w:rPr>
        <w:t>该说是睡眠过于充足吗？总是做一些奇怪的梦。</w:t>
      </w:r>
    </w:p>
    <w:p w14:paraId="61B4CC32" w14:textId="0DE26B9A" w:rsidR="00CE7FBD" w:rsidRDefault="00CE7FBD">
      <w:pPr>
        <w:rPr>
          <w:rFonts w:hint="eastAsia"/>
        </w:rPr>
      </w:pPr>
      <w:r>
        <w:rPr>
          <w:rFonts w:hint="eastAsia"/>
        </w:rPr>
        <w:t>比方说</w:t>
      </w:r>
      <w:proofErr w:type="gramStart"/>
      <w:r>
        <w:rPr>
          <w:rFonts w:hint="eastAsia"/>
        </w:rPr>
        <w:t>梦见真冬忽然</w:t>
      </w:r>
      <w:proofErr w:type="gramEnd"/>
      <w:r>
        <w:rPr>
          <w:rFonts w:hint="eastAsia"/>
        </w:rPr>
        <w:t>变成了游乐场的演员，或是忽然被不太熟悉的人拉去当偶像……连第二天醒来也腰酸背痛的。</w:t>
      </w:r>
      <w:r w:rsidR="00F4429C">
        <w:rPr>
          <w:rFonts w:hint="eastAsia"/>
        </w:rPr>
        <w:t>偶尔也会</w:t>
      </w:r>
      <w:proofErr w:type="gramStart"/>
      <w:r w:rsidR="00F4429C">
        <w:rPr>
          <w:rFonts w:hint="eastAsia"/>
        </w:rPr>
        <w:t>梦见些</w:t>
      </w:r>
      <w:proofErr w:type="gramEnd"/>
      <w:r w:rsidR="00F4429C">
        <w:rPr>
          <w:rFonts w:hint="eastAsia"/>
        </w:rPr>
        <w:t>从楼上掉下来的梦，然后一身冷汗的惊醒。</w:t>
      </w:r>
      <w:proofErr w:type="gramStart"/>
      <w:r w:rsidR="00F4429C">
        <w:rPr>
          <w:rFonts w:hint="eastAsia"/>
        </w:rPr>
        <w:t>还好真冬在</w:t>
      </w:r>
      <w:proofErr w:type="gramEnd"/>
      <w:r w:rsidR="00F4429C">
        <w:rPr>
          <w:rFonts w:hint="eastAsia"/>
        </w:rPr>
        <w:t>我旁边，让我多少可以心安一些。</w:t>
      </w:r>
    </w:p>
    <w:p w14:paraId="2A06DEF2" w14:textId="4CF46A88" w:rsidR="00F4429C" w:rsidRDefault="00F4429C">
      <w:pPr>
        <w:rPr>
          <w:rFonts w:hint="eastAsia"/>
        </w:rPr>
      </w:pPr>
      <w:r>
        <w:rPr>
          <w:rFonts w:hint="eastAsia"/>
        </w:rPr>
        <w:t>对了，说起真冬。自从上次一起出去吃饭之后，</w:t>
      </w:r>
      <w:proofErr w:type="gramStart"/>
      <w:r>
        <w:rPr>
          <w:rFonts w:hint="eastAsia"/>
        </w:rPr>
        <w:t>真冬就</w:t>
      </w:r>
      <w:proofErr w:type="gramEnd"/>
      <w:r>
        <w:rPr>
          <w:rFonts w:hint="eastAsia"/>
        </w:rPr>
        <w:t>忽然与我寸步不离的样子。先是在外面一定要拐着我的胳膊</w:t>
      </w:r>
      <w:r w:rsidR="0078268B">
        <w:rPr>
          <w:rFonts w:hint="eastAsia"/>
        </w:rPr>
        <w:t>；</w:t>
      </w:r>
      <w:r>
        <w:rPr>
          <w:rFonts w:hint="eastAsia"/>
        </w:rPr>
        <w:t>晚上抓紧夜幕降临的时间工作的时候，也要特地端着笔记本跑来我的房间。洗澡之类的倒确实不会呆在我的身边，但</w:t>
      </w:r>
      <w:r w:rsidR="0078268B">
        <w:rPr>
          <w:rFonts w:hint="eastAsia"/>
        </w:rPr>
        <w:t>也会搬一只椅子过来，坐在浴室门口。</w:t>
      </w:r>
    </w:p>
    <w:p w14:paraId="451272B5" w14:textId="3A74E438" w:rsidR="0078268B" w:rsidRDefault="00DC344C">
      <w:pPr>
        <w:rPr>
          <w:rFonts w:hint="eastAsia"/>
        </w:rPr>
      </w:pPr>
      <w:r>
        <w:rPr>
          <w:rFonts w:hint="eastAsia"/>
        </w:rPr>
        <w:t>虽然不太能理解，但……如</w:t>
      </w:r>
      <w:proofErr w:type="gramStart"/>
      <w:r>
        <w:rPr>
          <w:rFonts w:hint="eastAsia"/>
        </w:rPr>
        <w:t>果真冬能高兴</w:t>
      </w:r>
      <w:proofErr w:type="gramEnd"/>
      <w:r>
        <w:rPr>
          <w:rFonts w:hint="eastAsia"/>
        </w:rPr>
        <w:t>的话，就好了吧？</w:t>
      </w:r>
    </w:p>
    <w:p w14:paraId="68033C45" w14:textId="2E1949FD" w:rsidR="00DC344C" w:rsidRDefault="00DC344C">
      <w:pPr>
        <w:rPr>
          <w:rFonts w:hint="eastAsia"/>
        </w:rPr>
      </w:pPr>
      <w:r>
        <w:rPr>
          <w:rFonts w:hint="eastAsia"/>
        </w:rPr>
        <w:t>我如此想着</w:t>
      </w:r>
      <w:r w:rsidR="00536F46">
        <w:rPr>
          <w:rFonts w:hint="eastAsia"/>
        </w:rPr>
        <w:t>。</w:t>
      </w:r>
      <w:proofErr w:type="gramStart"/>
      <w:r>
        <w:rPr>
          <w:rFonts w:hint="eastAsia"/>
        </w:rPr>
        <w:t>真冬的</w:t>
      </w:r>
      <w:proofErr w:type="gramEnd"/>
      <w:r>
        <w:rPr>
          <w:rFonts w:hint="eastAsia"/>
        </w:rPr>
        <w:t>体温从身后传来。</w:t>
      </w:r>
    </w:p>
    <w:p w14:paraId="2DB9F27D" w14:textId="6C18470F" w:rsidR="00536F46" w:rsidRDefault="00DC344C">
      <w:pPr>
        <w:rPr>
          <w:rFonts w:hint="eastAsia"/>
        </w:rPr>
      </w:pPr>
      <w:r>
        <w:rPr>
          <w:rFonts w:hint="eastAsia"/>
        </w:rPr>
        <w:t>不论如何，</w:t>
      </w:r>
      <w:r w:rsidR="00536F46">
        <w:rPr>
          <w:rFonts w:hint="eastAsia"/>
        </w:rPr>
        <w:t>我又不是小孩子了……</w:t>
      </w:r>
    </w:p>
    <w:p w14:paraId="7470DDD9" w14:textId="2D86E73D" w:rsidR="00536F46" w:rsidRDefault="00536F46">
      <w:pPr>
        <w:rPr>
          <w:rFonts w:hint="eastAsia"/>
        </w:rPr>
      </w:pPr>
      <w:proofErr w:type="gramStart"/>
      <w:r>
        <w:rPr>
          <w:rFonts w:hint="eastAsia"/>
        </w:rPr>
        <w:t>真冬背</w:t>
      </w:r>
      <w:proofErr w:type="gramEnd"/>
      <w:r>
        <w:rPr>
          <w:rFonts w:hint="eastAsia"/>
        </w:rPr>
        <w:t>对着我，蜷缩着睡着，就快要把我的被子挤占干净了。</w:t>
      </w:r>
    </w:p>
    <w:p w14:paraId="1BF424BF" w14:textId="598E574C" w:rsidR="00536F46" w:rsidRDefault="00D773F6">
      <w:pPr>
        <w:rPr>
          <w:rFonts w:hint="eastAsia"/>
        </w:rPr>
      </w:pPr>
      <w:r>
        <w:rPr>
          <w:rFonts w:hint="eastAsia"/>
        </w:rPr>
        <w:t>因为有些热的缘故，我把手臂从被子中伸了出来。本想在床上辗转反侧，但不想</w:t>
      </w:r>
      <w:proofErr w:type="gramStart"/>
      <w:r>
        <w:rPr>
          <w:rFonts w:hint="eastAsia"/>
        </w:rPr>
        <w:t>打扰真冬睡觉</w:t>
      </w:r>
      <w:proofErr w:type="gramEnd"/>
      <w:r>
        <w:rPr>
          <w:rFonts w:hint="eastAsia"/>
        </w:rPr>
        <w:t>，只好作罢。</w:t>
      </w:r>
    </w:p>
    <w:p w14:paraId="609ABB80" w14:textId="28136A29" w:rsidR="00D773F6" w:rsidRDefault="00D773F6">
      <w:pPr>
        <w:rPr>
          <w:rFonts w:hint="eastAsia"/>
        </w:rPr>
      </w:pPr>
      <w:r>
        <w:rPr>
          <w:rFonts w:hint="eastAsia"/>
        </w:rPr>
        <w:t>轻微的呼吸声传来。</w:t>
      </w:r>
      <w:proofErr w:type="gramStart"/>
      <w:r>
        <w:rPr>
          <w:rFonts w:hint="eastAsia"/>
        </w:rPr>
        <w:t>真冬大概</w:t>
      </w:r>
      <w:proofErr w:type="gramEnd"/>
      <w:r>
        <w:rPr>
          <w:rFonts w:hint="eastAsia"/>
        </w:rPr>
        <w:t>是睡着了吧。</w:t>
      </w:r>
    </w:p>
    <w:p w14:paraId="1BE282DA" w14:textId="0A38A7DC" w:rsidR="00D773F6" w:rsidRDefault="00D773F6">
      <w:pPr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透过没拉紧</w:t>
      </w:r>
      <w:proofErr w:type="gramEnd"/>
      <w:r>
        <w:rPr>
          <w:rFonts w:hint="eastAsia"/>
        </w:rPr>
        <w:t>的窗帘，看向外面暗红色的天空。天气预报说，明天会下雪呢。</w:t>
      </w:r>
    </w:p>
    <w:p w14:paraId="165A3AD1" w14:textId="4FDC36F2" w:rsidR="00280538" w:rsidRDefault="00D773F6">
      <w:pPr>
        <w:rPr>
          <w:rFonts w:hint="eastAsia"/>
        </w:rPr>
      </w:pPr>
      <w:r>
        <w:rPr>
          <w:rFonts w:hint="eastAsia"/>
        </w:rPr>
        <w:t>心情忽然有些雀跃起来了</w:t>
      </w:r>
      <w:r w:rsidR="000A3B10">
        <w:rPr>
          <w:rFonts w:hint="eastAsia"/>
        </w:rPr>
        <w:t>。明天要去做些什么才好呢？瑞希整理了一串超长的“必做清单”发了过来，</w:t>
      </w:r>
      <w:r w:rsidR="00280538">
        <w:rPr>
          <w:rFonts w:hint="eastAsia"/>
        </w:rPr>
        <w:t>感觉稍微有点逛不完啊。</w:t>
      </w:r>
      <w:proofErr w:type="gramStart"/>
      <w:r w:rsidR="00280538">
        <w:rPr>
          <w:rFonts w:hint="eastAsia"/>
        </w:rPr>
        <w:t>绘名也</w:t>
      </w:r>
      <w:proofErr w:type="gramEnd"/>
      <w:r w:rsidR="00280538">
        <w:rPr>
          <w:rFonts w:hint="eastAsia"/>
        </w:rPr>
        <w:t>推荐了许多游乐场附近的好吃的店……但是，</w:t>
      </w:r>
      <w:proofErr w:type="gramStart"/>
      <w:r w:rsidR="00280538">
        <w:rPr>
          <w:rFonts w:hint="eastAsia"/>
        </w:rPr>
        <w:t>不知道真冬会不会</w:t>
      </w:r>
      <w:proofErr w:type="gramEnd"/>
      <w:r w:rsidR="00280538">
        <w:rPr>
          <w:rFonts w:hint="eastAsia"/>
        </w:rPr>
        <w:t>喜欢呢。</w:t>
      </w:r>
    </w:p>
    <w:p w14:paraId="5EBBE8A5" w14:textId="76864483" w:rsidR="00C5587A" w:rsidRPr="00C5587A" w:rsidRDefault="00C5587A">
      <w:pPr>
        <w:rPr>
          <w:rFonts w:hint="eastAsia"/>
        </w:rPr>
      </w:pPr>
      <w:proofErr w:type="gramStart"/>
      <w:r>
        <w:rPr>
          <w:rFonts w:hint="eastAsia"/>
        </w:rPr>
        <w:t>说到真冬</w:t>
      </w:r>
      <w:proofErr w:type="gramEnd"/>
      <w:r>
        <w:rPr>
          <w:rFonts w:hint="eastAsia"/>
        </w:rPr>
        <w:t>……</w:t>
      </w:r>
      <w:proofErr w:type="gramStart"/>
      <w:r>
        <w:rPr>
          <w:rFonts w:hint="eastAsia"/>
        </w:rPr>
        <w:t>为什么真冬要叫</w:t>
      </w:r>
      <w:proofErr w:type="gramEnd"/>
      <w:r>
        <w:rPr>
          <w:rFonts w:hint="eastAsia"/>
        </w:rPr>
        <w:t>“雪”这个名字呢？大概只是因为名字里有</w:t>
      </w:r>
      <w:proofErr w:type="gramStart"/>
      <w:r>
        <w:rPr>
          <w:rFonts w:hint="eastAsia"/>
        </w:rPr>
        <w:t>冬这个</w:t>
      </w:r>
      <w:proofErr w:type="gramEnd"/>
      <w:r>
        <w:rPr>
          <w:rFonts w:hint="eastAsia"/>
        </w:rPr>
        <w:t>字吧。</w:t>
      </w:r>
    </w:p>
    <w:p w14:paraId="5AD3ED19" w14:textId="6CD8F0D2" w:rsidR="00C8438E" w:rsidRDefault="00C8438E">
      <w:pPr>
        <w:rPr>
          <w:rFonts w:hint="eastAsia"/>
        </w:rPr>
      </w:pPr>
      <w:r>
        <w:rPr>
          <w:rFonts w:hint="eastAsia"/>
        </w:rPr>
        <w:lastRenderedPageBreak/>
        <w:t>我考虑</w:t>
      </w:r>
      <w:r w:rsidR="00EA76B4">
        <w:rPr>
          <w:rFonts w:hint="eastAsia"/>
        </w:rPr>
        <w:t>这</w:t>
      </w:r>
      <w:r>
        <w:rPr>
          <w:rFonts w:hint="eastAsia"/>
        </w:rPr>
        <w:t>无所谓的问题，不自觉的翻了个身。</w:t>
      </w:r>
    </w:p>
    <w:p w14:paraId="2F3E371B" w14:textId="4B4E0625" w:rsidR="00C8438E" w:rsidRDefault="00A545D3">
      <w:pPr>
        <w:rPr>
          <w:rFonts w:hint="eastAsia"/>
        </w:rPr>
      </w:pPr>
      <w:r>
        <w:rPr>
          <w:rFonts w:hint="eastAsia"/>
        </w:rPr>
        <w:t>“嗯……”</w:t>
      </w:r>
    </w:p>
    <w:p w14:paraId="00818C72" w14:textId="3ABDA3DB" w:rsidR="00475DA5" w:rsidRDefault="00A545D3">
      <w:pPr>
        <w:rPr>
          <w:rFonts w:hint="eastAsia"/>
        </w:rPr>
      </w:pPr>
      <w:r>
        <w:rPr>
          <w:rFonts w:hint="eastAsia"/>
        </w:rPr>
        <w:t>不好，似乎</w:t>
      </w:r>
      <w:proofErr w:type="gramStart"/>
      <w:r>
        <w:rPr>
          <w:rFonts w:hint="eastAsia"/>
        </w:rPr>
        <w:t>把</w:t>
      </w:r>
      <w:r w:rsidR="00475DA5">
        <w:rPr>
          <w:rFonts w:hint="eastAsia"/>
        </w:rPr>
        <w:t>真冬吵醒</w:t>
      </w:r>
      <w:proofErr w:type="gramEnd"/>
      <w:r w:rsidR="00475DA5">
        <w:rPr>
          <w:rFonts w:hint="eastAsia"/>
        </w:rPr>
        <w:t>了。</w:t>
      </w:r>
      <w:r w:rsidR="00EA76B4">
        <w:rPr>
          <w:rFonts w:hint="eastAsia"/>
        </w:rPr>
        <w:t>于是我只好保持</w:t>
      </w:r>
      <w:proofErr w:type="gramStart"/>
      <w:r w:rsidR="00EA76B4">
        <w:rPr>
          <w:rFonts w:hint="eastAsia"/>
        </w:rPr>
        <w:t>住现在</w:t>
      </w:r>
      <w:proofErr w:type="gramEnd"/>
      <w:r w:rsidR="00EA76B4">
        <w:rPr>
          <w:rFonts w:hint="eastAsia"/>
        </w:rPr>
        <w:t>的姿势，闭上眼，期待</w:t>
      </w:r>
      <w:proofErr w:type="gramStart"/>
      <w:r w:rsidR="00EA76B4">
        <w:rPr>
          <w:rFonts w:hint="eastAsia"/>
        </w:rPr>
        <w:t>真冬能</w:t>
      </w:r>
      <w:proofErr w:type="gramEnd"/>
      <w:r w:rsidR="00EA76B4">
        <w:rPr>
          <w:rFonts w:hint="eastAsia"/>
        </w:rPr>
        <w:t>继续睡过去。</w:t>
      </w:r>
    </w:p>
    <w:p w14:paraId="267DBFBB" w14:textId="2D257672" w:rsidR="00280538" w:rsidRDefault="00EA76B4">
      <w:pPr>
        <w:rPr>
          <w:rFonts w:hint="eastAsia"/>
        </w:rPr>
      </w:pPr>
      <w:r>
        <w:rPr>
          <w:rFonts w:hint="eastAsia"/>
        </w:rPr>
        <w:t>十几秒钟过去。经由鼻腔呼出的气流传到我的脸上，稍微有些痒痒的。</w:t>
      </w:r>
      <w:r w:rsidR="000748FD">
        <w:rPr>
          <w:rFonts w:hint="eastAsia"/>
        </w:rPr>
        <w:t>这气流的频率逐渐变得平稳，让我确信</w:t>
      </w:r>
      <w:proofErr w:type="gramStart"/>
      <w:r w:rsidR="000748FD">
        <w:rPr>
          <w:rFonts w:hint="eastAsia"/>
        </w:rPr>
        <w:t>真冬应该</w:t>
      </w:r>
      <w:proofErr w:type="gramEnd"/>
      <w:r w:rsidR="000748FD">
        <w:rPr>
          <w:rFonts w:hint="eastAsia"/>
        </w:rPr>
        <w:t>已经睡了过去。</w:t>
      </w:r>
    </w:p>
    <w:p w14:paraId="07BC2D89" w14:textId="0749BAD4" w:rsidR="000748FD" w:rsidRDefault="000748FD">
      <w:pPr>
        <w:rPr>
          <w:rFonts w:hint="eastAsia"/>
        </w:rPr>
      </w:pPr>
      <w:r>
        <w:rPr>
          <w:rFonts w:hint="eastAsia"/>
        </w:rPr>
        <w:t>我睁开眼睛。</w:t>
      </w:r>
    </w:p>
    <w:p w14:paraId="315477B2" w14:textId="0B4219E9" w:rsidR="000748FD" w:rsidRDefault="000748FD">
      <w:pPr>
        <w:rPr>
          <w:rFonts w:hint="eastAsia"/>
        </w:rPr>
      </w:pPr>
      <w:r>
        <w:rPr>
          <w:rFonts w:hint="eastAsia"/>
        </w:rPr>
        <w:t>于是，与我双目相对的，是在月光照耀下显得有些闪亮的，</w:t>
      </w:r>
      <w:proofErr w:type="gramStart"/>
      <w:r>
        <w:rPr>
          <w:rFonts w:hint="eastAsia"/>
        </w:rPr>
        <w:t>真冬的紫色双</w:t>
      </w:r>
      <w:proofErr w:type="gramEnd"/>
      <w:r>
        <w:rPr>
          <w:rFonts w:hint="eastAsia"/>
        </w:rPr>
        <w:t>眸。</w:t>
      </w:r>
    </w:p>
    <w:p w14:paraId="7D70D556" w14:textId="526D37B7" w:rsidR="000748FD" w:rsidRDefault="000748FD">
      <w:pPr>
        <w:rPr>
          <w:rFonts w:hint="eastAsia"/>
        </w:rPr>
      </w:pPr>
      <w:r>
        <w:rPr>
          <w:rFonts w:hint="eastAsia"/>
        </w:rPr>
        <w:t>“呜哇——”</w:t>
      </w:r>
    </w:p>
    <w:p w14:paraId="15955D5D" w14:textId="2C4915B7" w:rsidR="000748FD" w:rsidRDefault="000748FD">
      <w:pPr>
        <w:rPr>
          <w:rFonts w:hint="eastAsia"/>
        </w:rPr>
      </w:pPr>
      <w:r>
        <w:rPr>
          <w:rFonts w:hint="eastAsia"/>
        </w:rPr>
        <w:t>显然的，我被吓了一跳。</w:t>
      </w:r>
    </w:p>
    <w:p w14:paraId="5543A604" w14:textId="582B8EDF" w:rsidR="000748FD" w:rsidRDefault="000748FD">
      <w:pPr>
        <w:rPr>
          <w:rFonts w:hint="eastAsia"/>
        </w:rPr>
      </w:pPr>
      <w:r>
        <w:rPr>
          <w:rFonts w:hint="eastAsia"/>
        </w:rPr>
        <w:t>“奏，为什么不睡觉？”</w:t>
      </w:r>
    </w:p>
    <w:p w14:paraId="77705DD8" w14:textId="08645DDA" w:rsidR="000748FD" w:rsidRDefault="000748FD">
      <w:pPr>
        <w:rPr>
          <w:rFonts w:hint="eastAsia"/>
        </w:rPr>
      </w:pPr>
      <w:r>
        <w:rPr>
          <w:rFonts w:hint="eastAsia"/>
        </w:rPr>
        <w:t>“那个……不对，为什么真冬明明醒过来了却不说话呢？”</w:t>
      </w:r>
    </w:p>
    <w:p w14:paraId="46C71D48" w14:textId="7F180959" w:rsidR="000748FD" w:rsidRDefault="000748FD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0CF2619B" w14:textId="718F8CD8" w:rsidR="000748FD" w:rsidRDefault="000748FD">
      <w:pPr>
        <w:rPr>
          <w:rFonts w:hint="eastAsia"/>
        </w:rPr>
      </w:pPr>
      <w:r>
        <w:rPr>
          <w:rFonts w:hint="eastAsia"/>
        </w:rPr>
        <w:t>“但是</w:t>
      </w:r>
      <w:r w:rsidR="00665271">
        <w:rPr>
          <w:rFonts w:hint="eastAsia"/>
        </w:rPr>
        <w:t>真冬，不是醒过来了吗？”</w:t>
      </w:r>
    </w:p>
    <w:p w14:paraId="66BC70AA" w14:textId="7CCBC183" w:rsidR="00665271" w:rsidRDefault="00665271">
      <w:pPr>
        <w:rPr>
          <w:rFonts w:hint="eastAsia"/>
        </w:rPr>
      </w:pPr>
      <w:r>
        <w:rPr>
          <w:rFonts w:hint="eastAsia"/>
        </w:rPr>
        <w:t>“因为奏闭着眼睛。”</w:t>
      </w:r>
    </w:p>
    <w:p w14:paraId="26CA59A8" w14:textId="25B8B6B6" w:rsidR="00665271" w:rsidRDefault="00665271">
      <w:pPr>
        <w:rPr>
          <w:rFonts w:hint="eastAsia"/>
        </w:rPr>
      </w:pPr>
      <w:r>
        <w:rPr>
          <w:rFonts w:hint="eastAsia"/>
        </w:rPr>
        <w:t>“那真冬是怎么知道我醒着呢？”</w:t>
      </w:r>
    </w:p>
    <w:p w14:paraId="31F206A1" w14:textId="1883D958" w:rsidR="00665271" w:rsidRDefault="00665271">
      <w:pPr>
        <w:rPr>
          <w:rFonts w:hint="eastAsia"/>
        </w:rPr>
      </w:pPr>
      <w:r>
        <w:rPr>
          <w:rFonts w:hint="eastAsia"/>
        </w:rPr>
        <w:t>“奏，把眼睛睁开了。”</w:t>
      </w:r>
    </w:p>
    <w:p w14:paraId="1B9B1E5A" w14:textId="130220D6" w:rsidR="00665271" w:rsidRDefault="00665271">
      <w:pPr>
        <w:rPr>
          <w:rFonts w:hint="eastAsia"/>
        </w:rPr>
      </w:pPr>
      <w:r>
        <w:rPr>
          <w:rFonts w:hint="eastAsia"/>
        </w:rPr>
        <w:t>“……”</w:t>
      </w:r>
    </w:p>
    <w:p w14:paraId="7E941EFE" w14:textId="1DD9841A" w:rsidR="00665271" w:rsidRDefault="00665271">
      <w:pPr>
        <w:rPr>
          <w:rFonts w:hint="eastAsia"/>
        </w:rPr>
      </w:pPr>
      <w:r>
        <w:rPr>
          <w:rFonts w:hint="eastAsia"/>
        </w:rPr>
        <w:t>不小心……</w:t>
      </w:r>
      <w:proofErr w:type="gramStart"/>
      <w:r>
        <w:rPr>
          <w:rFonts w:hint="eastAsia"/>
        </w:rPr>
        <w:t>被真冬的</w:t>
      </w:r>
      <w:proofErr w:type="gramEnd"/>
      <w:r>
        <w:rPr>
          <w:rFonts w:hint="eastAsia"/>
        </w:rPr>
        <w:t>逻辑打败了。</w:t>
      </w:r>
    </w:p>
    <w:p w14:paraId="68EFEC4F" w14:textId="13BD918E" w:rsidR="00665271" w:rsidRDefault="00665271">
      <w:pPr>
        <w:rPr>
          <w:rFonts w:hint="eastAsia"/>
        </w:rPr>
      </w:pPr>
      <w:r>
        <w:rPr>
          <w:rFonts w:hint="eastAsia"/>
        </w:rPr>
        <w:t>“所以奏，为什么不睡觉呢？”</w:t>
      </w:r>
    </w:p>
    <w:p w14:paraId="4809053D" w14:textId="51C5C309" w:rsidR="00665271" w:rsidRDefault="00665271">
      <w:pPr>
        <w:rPr>
          <w:rFonts w:hint="eastAsia"/>
        </w:rPr>
      </w:pPr>
      <w:proofErr w:type="gramStart"/>
      <w:r>
        <w:rPr>
          <w:rFonts w:hint="eastAsia"/>
        </w:rPr>
        <w:t>真冬不依不饶</w:t>
      </w:r>
      <w:proofErr w:type="gramEnd"/>
      <w:r>
        <w:rPr>
          <w:rFonts w:hint="eastAsia"/>
        </w:rPr>
        <w:t>的</w:t>
      </w:r>
      <w:r w:rsidR="00106EDE">
        <w:rPr>
          <w:rFonts w:hint="eastAsia"/>
        </w:rPr>
        <w:t>追</w:t>
      </w:r>
      <w:r>
        <w:rPr>
          <w:rFonts w:hint="eastAsia"/>
        </w:rPr>
        <w:t>问着。她把双手揣在胸前，</w:t>
      </w:r>
      <w:proofErr w:type="gramStart"/>
      <w:r>
        <w:rPr>
          <w:rFonts w:hint="eastAsia"/>
        </w:rPr>
        <w:t>询问着</w:t>
      </w:r>
      <w:proofErr w:type="gramEnd"/>
      <w:r>
        <w:rPr>
          <w:rFonts w:hint="eastAsia"/>
        </w:rPr>
        <w:t>我，像只兔子一样。</w:t>
      </w:r>
    </w:p>
    <w:p w14:paraId="361F99EE" w14:textId="54BC4A97" w:rsidR="00665271" w:rsidRDefault="00106EDE">
      <w:pPr>
        <w:rPr>
          <w:rFonts w:hint="eastAsia"/>
        </w:rPr>
      </w:pPr>
      <w:r>
        <w:rPr>
          <w:rFonts w:hint="eastAsia"/>
        </w:rPr>
        <w:t>“只是在想些事情啦……明天不是还要去听一歌她们的演唱会吗？还要去游乐场玩吧？”</w:t>
      </w:r>
    </w:p>
    <w:p w14:paraId="7DE67014" w14:textId="1F8ACF67" w:rsidR="00106EDE" w:rsidRDefault="00106EDE">
      <w:pPr>
        <w:rPr>
          <w:rFonts w:hint="eastAsia"/>
        </w:rPr>
      </w:pPr>
      <w:r>
        <w:rPr>
          <w:rFonts w:hint="eastAsia"/>
        </w:rPr>
        <w:t>“在想些什么事情？”</w:t>
      </w:r>
    </w:p>
    <w:p w14:paraId="51516337" w14:textId="636BA6B1" w:rsidR="00106EDE" w:rsidRPr="00665271" w:rsidRDefault="00106EDE">
      <w:pPr>
        <w:rPr>
          <w:rFonts w:hint="eastAsia"/>
        </w:rPr>
      </w:pPr>
      <w:r>
        <w:rPr>
          <w:rFonts w:hint="eastAsia"/>
        </w:rPr>
        <w:t>她继续</w:t>
      </w:r>
      <w:proofErr w:type="gramStart"/>
      <w:r>
        <w:rPr>
          <w:rFonts w:hint="eastAsia"/>
        </w:rPr>
        <w:t>提问着</w:t>
      </w:r>
      <w:proofErr w:type="gramEnd"/>
      <w:r>
        <w:rPr>
          <w:rFonts w:hint="eastAsia"/>
        </w:rPr>
        <w:t>，在床上挪动着靠近了我。本就是能听得清呼吸的距离，此刻更是所剩无几。她将手背抵上我的胸口，似乎在感受着我的心跳。</w:t>
      </w:r>
    </w:p>
    <w:p w14:paraId="4E501766" w14:textId="6326E2C6" w:rsidR="00D773F6" w:rsidRDefault="00106EDE">
      <w:pPr>
        <w:rPr>
          <w:rFonts w:hint="eastAsia"/>
        </w:rPr>
      </w:pPr>
      <w:r>
        <w:rPr>
          <w:rFonts w:hint="eastAsia"/>
        </w:rPr>
        <w:t>这让人稍微有些害羞，我只好</w:t>
      </w:r>
      <w:r w:rsidR="000C4ADB">
        <w:rPr>
          <w:rFonts w:hint="eastAsia"/>
        </w:rPr>
        <w:t>挪开目光，看向房间的天花板。</w:t>
      </w:r>
    </w:p>
    <w:p w14:paraId="618CEABE" w14:textId="04451A8A" w:rsidR="000C4ADB" w:rsidRDefault="000C4ADB">
      <w:pPr>
        <w:rPr>
          <w:rFonts w:hint="eastAsia"/>
        </w:rPr>
      </w:pPr>
      <w:r>
        <w:rPr>
          <w:rFonts w:hint="eastAsia"/>
        </w:rPr>
        <w:t>“只是在想些明天的事情了……明天要做点什么，下雪了要怎么办之类的。”</w:t>
      </w:r>
    </w:p>
    <w:p w14:paraId="6039DA87" w14:textId="081C6DF5" w:rsidR="000C4ADB" w:rsidRDefault="000C4ADB">
      <w:pPr>
        <w:rPr>
          <w:rFonts w:hint="eastAsia"/>
        </w:rPr>
      </w:pPr>
      <w:r>
        <w:rPr>
          <w:rFonts w:hint="eastAsia"/>
        </w:rPr>
        <w:t>“嗯。”</w:t>
      </w:r>
    </w:p>
    <w:p w14:paraId="0FAC35BD" w14:textId="36E1177F" w:rsidR="000C4ADB" w:rsidRDefault="000C4ADB">
      <w:pPr>
        <w:rPr>
          <w:rFonts w:hint="eastAsia"/>
        </w:rPr>
      </w:pP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不满意我的回复，接着寻求着更多的答案。</w:t>
      </w:r>
    </w:p>
    <w:p w14:paraId="1E6A59ED" w14:textId="00D4CFE9" w:rsidR="000C4ADB" w:rsidRDefault="000C4ADB">
      <w:pPr>
        <w:rPr>
          <w:rFonts w:hint="eastAsia"/>
        </w:rPr>
      </w:pPr>
      <w:r>
        <w:rPr>
          <w:rFonts w:hint="eastAsia"/>
        </w:rPr>
        <w:t>“如果真冬能喜欢明天会发生，能体会到的那些事，就好了。”</w:t>
      </w:r>
    </w:p>
    <w:p w14:paraId="30305973" w14:textId="4275DEC1" w:rsidR="000C4ADB" w:rsidRDefault="000C4ADB">
      <w:pPr>
        <w:rPr>
          <w:rFonts w:hint="eastAsia"/>
        </w:rPr>
      </w:pPr>
      <w:r>
        <w:rPr>
          <w:rFonts w:hint="eastAsia"/>
        </w:rPr>
        <w:t>我如实说出内心的期望。</w:t>
      </w:r>
      <w:proofErr w:type="gramStart"/>
      <w:r>
        <w:rPr>
          <w:rFonts w:hint="eastAsia"/>
        </w:rPr>
        <w:t>真冬没有</w:t>
      </w:r>
      <w:proofErr w:type="gramEnd"/>
      <w:r>
        <w:rPr>
          <w:rFonts w:hint="eastAsia"/>
        </w:rPr>
        <w:t>说话，只是维持着这样的姿势。羞耻感逐渐累积，让我有点想</w:t>
      </w:r>
      <w:proofErr w:type="gramStart"/>
      <w:r>
        <w:rPr>
          <w:rFonts w:hint="eastAsia"/>
        </w:rPr>
        <w:t>挪开真冬的</w:t>
      </w:r>
      <w:proofErr w:type="gramEnd"/>
      <w:r>
        <w:rPr>
          <w:rFonts w:hint="eastAsia"/>
        </w:rPr>
        <w:lastRenderedPageBreak/>
        <w:t>手。在我下定决心前的一秒，她说出下一句话。</w:t>
      </w:r>
    </w:p>
    <w:p w14:paraId="521A0B5F" w14:textId="59A226EE" w:rsidR="000C4ADB" w:rsidRDefault="000C4ADB">
      <w:pPr>
        <w:rPr>
          <w:rFonts w:hint="eastAsia"/>
        </w:rPr>
      </w:pPr>
      <w:r>
        <w:rPr>
          <w:rFonts w:hint="eastAsia"/>
        </w:rPr>
        <w:t>“</w:t>
      </w:r>
      <w:r w:rsidR="00DC6D92">
        <w:rPr>
          <w:rFonts w:hint="eastAsia"/>
        </w:rPr>
        <w:t>和</w:t>
      </w:r>
      <w:r w:rsidR="00E000BE">
        <w:rPr>
          <w:rFonts w:hint="eastAsia"/>
        </w:rPr>
        <w:t>奏</w:t>
      </w:r>
      <w:r w:rsidR="00DC6D92">
        <w:rPr>
          <w:rFonts w:hint="eastAsia"/>
        </w:rPr>
        <w:t>说的一样</w:t>
      </w:r>
      <w:r w:rsidR="00E000BE">
        <w:rPr>
          <w:rFonts w:hint="eastAsia"/>
        </w:rPr>
        <w:t>，</w:t>
      </w:r>
      <w:r w:rsidR="00DC6D92">
        <w:rPr>
          <w:rFonts w:hint="eastAsia"/>
        </w:rPr>
        <w:t>最后，</w:t>
      </w:r>
      <w:r w:rsidR="00E000BE">
        <w:rPr>
          <w:rFonts w:hint="eastAsia"/>
        </w:rPr>
        <w:t>一定会拯救我吧。”</w:t>
      </w:r>
    </w:p>
    <w:p w14:paraId="3906F034" w14:textId="07286269" w:rsidR="00E000BE" w:rsidRDefault="00E000BE">
      <w:pPr>
        <w:rPr>
          <w:rFonts w:hint="eastAsia"/>
        </w:rPr>
      </w:pPr>
      <w:r>
        <w:rPr>
          <w:rFonts w:hint="eastAsia"/>
        </w:rPr>
        <w:t>我为这</w:t>
      </w:r>
      <w:r w:rsidR="00DC6D92">
        <w:rPr>
          <w:rFonts w:hint="eastAsia"/>
        </w:rPr>
        <w:t>不论是</w:t>
      </w:r>
      <w:r>
        <w:rPr>
          <w:rFonts w:hint="eastAsia"/>
        </w:rPr>
        <w:t>气氛上</w:t>
      </w:r>
      <w:r w:rsidR="00DC6D92">
        <w:rPr>
          <w:rFonts w:hint="eastAsia"/>
        </w:rPr>
        <w:t>，还是语法上都显得有些奇怪</w:t>
      </w:r>
      <w:r>
        <w:rPr>
          <w:rFonts w:hint="eastAsia"/>
        </w:rPr>
        <w:t>的话所困惑，但答案毋庸置疑。</w:t>
      </w:r>
    </w:p>
    <w:p w14:paraId="495085AB" w14:textId="3F7F0D05" w:rsidR="00E000BE" w:rsidRDefault="00E000BE">
      <w:pPr>
        <w:rPr>
          <w:rFonts w:hint="eastAsia"/>
        </w:rPr>
      </w:pPr>
      <w:r>
        <w:rPr>
          <w:rFonts w:hint="eastAsia"/>
        </w:rPr>
        <w:t>“一定会的。”</w:t>
      </w:r>
    </w:p>
    <w:p w14:paraId="4E9403CA" w14:textId="413C164B" w:rsidR="00E000BE" w:rsidRDefault="00E000BE">
      <w:pPr>
        <w:rPr>
          <w:rFonts w:hint="eastAsia"/>
        </w:rPr>
      </w:pPr>
      <w:r>
        <w:rPr>
          <w:rFonts w:hint="eastAsia"/>
        </w:rPr>
        <w:t>“那假如，奏最后没能真的拯救我的话呢？”</w:t>
      </w:r>
    </w:p>
    <w:p w14:paraId="0691488E" w14:textId="763B268A" w:rsidR="00E000BE" w:rsidRDefault="00E000BE">
      <w:pPr>
        <w:rPr>
          <w:rFonts w:hint="eastAsia"/>
        </w:rPr>
      </w:pPr>
      <w:r>
        <w:rPr>
          <w:rFonts w:hint="eastAsia"/>
        </w:rPr>
        <w:t>这问题稍微有些沉重了。我把头转了回来，</w:t>
      </w:r>
      <w:proofErr w:type="gramStart"/>
      <w:r>
        <w:rPr>
          <w:rFonts w:hint="eastAsia"/>
        </w:rPr>
        <w:t>拾起真冬的</w:t>
      </w:r>
      <w:proofErr w:type="gramEnd"/>
      <w:r>
        <w:rPr>
          <w:rFonts w:hint="eastAsia"/>
        </w:rPr>
        <w:t>手</w:t>
      </w:r>
      <w:r w:rsidR="00DC6D92">
        <w:rPr>
          <w:rFonts w:hint="eastAsia"/>
        </w:rPr>
        <w:t>，想要好好传达话语</w:t>
      </w:r>
      <w:r>
        <w:rPr>
          <w:rFonts w:hint="eastAsia"/>
        </w:rPr>
        <w:t>。</w:t>
      </w:r>
    </w:p>
    <w:p w14:paraId="5849937F" w14:textId="50A84988" w:rsidR="00E000BE" w:rsidRDefault="00E000BE">
      <w:pPr>
        <w:rPr>
          <w:rFonts w:hint="eastAsia"/>
        </w:rPr>
      </w:pPr>
      <w:r>
        <w:rPr>
          <w:rFonts w:hint="eastAsia"/>
        </w:rPr>
        <w:t>“我一定不会让真冬消失的。永远不会。</w:t>
      </w:r>
      <w:r w:rsidR="00093505">
        <w:rPr>
          <w:rFonts w:hint="eastAsia"/>
        </w:rPr>
        <w:t>我会写出那首曲子……只是再给我一些时间。</w:t>
      </w:r>
      <w:r>
        <w:rPr>
          <w:rFonts w:hint="eastAsia"/>
        </w:rPr>
        <w:t>”</w:t>
      </w:r>
    </w:p>
    <w:p w14:paraId="378333C7" w14:textId="16E3AFAC" w:rsidR="00E000BE" w:rsidRDefault="00E000BE">
      <w:pPr>
        <w:rPr>
          <w:rFonts w:hint="eastAsia"/>
        </w:rPr>
      </w:pPr>
      <w:r>
        <w:rPr>
          <w:rFonts w:hint="eastAsia"/>
        </w:rPr>
        <w:t>我如此说着。但</w:t>
      </w:r>
      <w:proofErr w:type="gramStart"/>
      <w:r>
        <w:rPr>
          <w:rFonts w:hint="eastAsia"/>
        </w:rPr>
        <w:t>真冬摇</w:t>
      </w:r>
      <w:proofErr w:type="gramEnd"/>
      <w:r>
        <w:rPr>
          <w:rFonts w:hint="eastAsia"/>
        </w:rPr>
        <w:t>了摇头。</w:t>
      </w:r>
    </w:p>
    <w:p w14:paraId="017AC8CF" w14:textId="19854E59" w:rsidR="00E000BE" w:rsidRDefault="00E000BE">
      <w:pPr>
        <w:rPr>
          <w:rFonts w:hint="eastAsia"/>
        </w:rPr>
      </w:pPr>
      <w:r>
        <w:rPr>
          <w:rFonts w:hint="eastAsia"/>
        </w:rPr>
        <w:t>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……我明白的，但是只是，我稍微有些在意奏。”</w:t>
      </w:r>
    </w:p>
    <w:p w14:paraId="792B835D" w14:textId="1B049CF7" w:rsidR="00E000BE" w:rsidRDefault="00E000BE">
      <w:pPr>
        <w:rPr>
          <w:rFonts w:hint="eastAsia"/>
        </w:rPr>
      </w:pPr>
      <w:r>
        <w:rPr>
          <w:rFonts w:hint="eastAsia"/>
        </w:rPr>
        <w:t>意料之外的</w:t>
      </w:r>
      <w:r w:rsidR="00BD3FA6">
        <w:rPr>
          <w:rFonts w:hint="eastAsia"/>
        </w:rPr>
        <w:t>答案。我稍微愣了一下。</w:t>
      </w:r>
    </w:p>
    <w:p w14:paraId="5A1DA286" w14:textId="303D120A" w:rsidR="00E000BE" w:rsidRDefault="00447B5D">
      <w:pPr>
        <w:rPr>
          <w:rFonts w:hint="eastAsia"/>
        </w:rPr>
      </w:pPr>
      <w:r>
        <w:rPr>
          <w:rFonts w:hint="eastAsia"/>
        </w:rPr>
        <w:t>“我……还没有想明白。只是想着，接下来的日子里还要有奏在。瑞希和绘名也是。”</w:t>
      </w:r>
    </w:p>
    <w:p w14:paraId="7283C4C0" w14:textId="46EBF85B" w:rsidR="00447B5D" w:rsidRDefault="00447B5D">
      <w:pPr>
        <w:rPr>
          <w:rFonts w:hint="eastAsia"/>
        </w:rPr>
      </w:pPr>
      <w:r>
        <w:rPr>
          <w:rFonts w:hint="eastAsia"/>
        </w:rPr>
        <w:t>“大家正陪着你哦。以后也会，未来也会。”</w:t>
      </w:r>
    </w:p>
    <w:p w14:paraId="4C262114" w14:textId="43111D1D" w:rsidR="00447B5D" w:rsidRDefault="00447B5D">
      <w:pPr>
        <w:rPr>
          <w:rFonts w:hint="eastAsia"/>
        </w:rPr>
      </w:pPr>
      <w:r>
        <w:rPr>
          <w:rFonts w:hint="eastAsia"/>
        </w:rPr>
        <w:t>“不，不对……”</w:t>
      </w:r>
    </w:p>
    <w:p w14:paraId="6B8264D6" w14:textId="50DB609A" w:rsidR="00447B5D" w:rsidRDefault="00447B5D">
      <w:pPr>
        <w:rPr>
          <w:rFonts w:hint="eastAsia"/>
        </w:rPr>
      </w:pPr>
      <w:proofErr w:type="gramStart"/>
      <w:r>
        <w:rPr>
          <w:rFonts w:hint="eastAsia"/>
        </w:rPr>
        <w:t>真冬否定</w:t>
      </w:r>
      <w:proofErr w:type="gramEnd"/>
      <w:r>
        <w:rPr>
          <w:rFonts w:hint="eastAsia"/>
        </w:rPr>
        <w:t>了她自己的话。没有想明白</w:t>
      </w:r>
      <w:r w:rsidR="00DC6D92">
        <w:rPr>
          <w:rFonts w:hint="eastAsia"/>
        </w:rPr>
        <w:t>吗</w:t>
      </w:r>
      <w:r w:rsidR="00093505">
        <w:rPr>
          <w:rFonts w:hint="eastAsia"/>
        </w:rPr>
        <w:t>……</w:t>
      </w:r>
    </w:p>
    <w:p w14:paraId="55D779B2" w14:textId="382A9635" w:rsidR="00447B5D" w:rsidRDefault="00447B5D">
      <w:pPr>
        <w:rPr>
          <w:rFonts w:hint="eastAsia"/>
        </w:rPr>
      </w:pPr>
      <w:r>
        <w:rPr>
          <w:rFonts w:hint="eastAsia"/>
        </w:rPr>
        <w:t>她低垂下</w:t>
      </w:r>
      <w:r w:rsidR="00DC6D92">
        <w:rPr>
          <w:rFonts w:hint="eastAsia"/>
        </w:rPr>
        <w:t>视线</w:t>
      </w:r>
      <w:r>
        <w:rPr>
          <w:rFonts w:hint="eastAsia"/>
        </w:rPr>
        <w:t>，不知在</w:t>
      </w:r>
      <w:r w:rsidR="00DC6D92">
        <w:rPr>
          <w:rFonts w:hint="eastAsia"/>
        </w:rPr>
        <w:t>思考</w:t>
      </w:r>
      <w:r>
        <w:rPr>
          <w:rFonts w:hint="eastAsia"/>
        </w:rPr>
        <w:t>些什么。我默默地等待着她，就和此前无数个夜晚一样。</w:t>
      </w:r>
    </w:p>
    <w:p w14:paraId="2245C517" w14:textId="71BB6A44" w:rsidR="00447B5D" w:rsidRDefault="00447B5D">
      <w:pPr>
        <w:rPr>
          <w:rFonts w:hint="eastAsia"/>
        </w:rPr>
      </w:pPr>
      <w:r>
        <w:rPr>
          <w:rFonts w:hint="eastAsia"/>
        </w:rPr>
        <w:t>“奏，能和我做个约定吗？”</w:t>
      </w:r>
    </w:p>
    <w:p w14:paraId="3409D4D6" w14:textId="079C73D7" w:rsidR="00DC6D92" w:rsidRDefault="00DC6D92">
      <w:pPr>
        <w:rPr>
          <w:rFonts w:hint="eastAsia"/>
        </w:rPr>
      </w:pPr>
      <w:r>
        <w:rPr>
          <w:rFonts w:hint="eastAsia"/>
        </w:rPr>
        <w:t>几十声心跳后，她终于张开口。</w:t>
      </w:r>
    </w:p>
    <w:p w14:paraId="2069BF62" w14:textId="56C17D9D" w:rsidR="00447B5D" w:rsidRDefault="00447B5D">
      <w:pPr>
        <w:rPr>
          <w:rFonts w:hint="eastAsia"/>
        </w:rPr>
      </w:pPr>
      <w:r>
        <w:rPr>
          <w:rFonts w:hint="eastAsia"/>
        </w:rPr>
        <w:t>“可以哦。”</w:t>
      </w:r>
    </w:p>
    <w:p w14:paraId="173B4F2A" w14:textId="76E98EA6" w:rsidR="00447B5D" w:rsidRPr="000C4ADB" w:rsidRDefault="00447B5D">
      <w:pPr>
        <w:rPr>
          <w:rFonts w:hint="eastAsia"/>
        </w:rPr>
      </w:pPr>
      <w:r>
        <w:rPr>
          <w:rFonts w:hint="eastAsia"/>
        </w:rPr>
        <w:t>“十年后的今天，我们还要在一起。小时候和父亲，也是这么约定的。”</w:t>
      </w:r>
    </w:p>
    <w:p w14:paraId="4573B0D1" w14:textId="55E8B0EC" w:rsidR="00CE7FBD" w:rsidRPr="00E000BE" w:rsidRDefault="006E45DB">
      <w:pPr>
        <w:rPr>
          <w:rFonts w:hint="eastAsia"/>
        </w:rPr>
      </w:pPr>
      <w:r>
        <w:rPr>
          <w:rFonts w:hint="eastAsia"/>
        </w:rPr>
        <w:t>“嗯。好哦。”</w:t>
      </w:r>
    </w:p>
    <w:p w14:paraId="57E64EB4" w14:textId="0E3E9F8C" w:rsidR="00F7704A" w:rsidRDefault="006E45DB">
      <w:pPr>
        <w:rPr>
          <w:rFonts w:hint="eastAsia"/>
        </w:rPr>
      </w:pPr>
      <w:r>
        <w:rPr>
          <w:rFonts w:hint="eastAsia"/>
        </w:rPr>
        <w:t>“那么，来勾手指吧。”</w:t>
      </w:r>
    </w:p>
    <w:p w14:paraId="50C75C84" w14:textId="6EBA5CCA" w:rsidR="006E45DB" w:rsidRDefault="006E45DB">
      <w:pPr>
        <w:rPr>
          <w:rFonts w:hint="eastAsia"/>
        </w:rPr>
      </w:pPr>
      <w:r>
        <w:rPr>
          <w:rFonts w:hint="eastAsia"/>
        </w:rPr>
        <w:t>我松开握住她的手</w:t>
      </w:r>
      <w:r w:rsidR="00DC6D92">
        <w:rPr>
          <w:rFonts w:hint="eastAsia"/>
        </w:rPr>
        <w:t>，</w:t>
      </w:r>
      <w:r>
        <w:rPr>
          <w:rFonts w:hint="eastAsia"/>
        </w:rPr>
        <w:t>随后，小指相连。</w:t>
      </w:r>
    </w:p>
    <w:p w14:paraId="517524FA" w14:textId="27E13E9D" w:rsidR="006E45DB" w:rsidRDefault="006E45DB">
      <w:pPr>
        <w:rPr>
          <w:rFonts w:hint="eastAsia"/>
        </w:rPr>
      </w:pPr>
      <w:r>
        <w:rPr>
          <w:rFonts w:hint="eastAsia"/>
        </w:rPr>
        <w:t>似乎有些草率，也似乎有些幼稚。</w:t>
      </w:r>
      <w:r w:rsidR="00DC6D92">
        <w:rPr>
          <w:rFonts w:hint="eastAsia"/>
        </w:rPr>
        <w:t>和小孩子一样，</w:t>
      </w:r>
      <w:r>
        <w:rPr>
          <w:rFonts w:hint="eastAsia"/>
        </w:rPr>
        <w:t>但我们就这样立下了约定。</w:t>
      </w:r>
    </w:p>
    <w:p w14:paraId="1E685832" w14:textId="3E586DD7" w:rsidR="00F7704A" w:rsidRDefault="006E45DB">
      <w:pPr>
        <w:rPr>
          <w:rFonts w:hint="eastAsia"/>
        </w:rPr>
      </w:pPr>
      <w:r>
        <w:rPr>
          <w:rFonts w:hint="eastAsia"/>
        </w:rPr>
        <w:t>窗外闪过一缕白色。我用余光捕捉了下来。</w:t>
      </w:r>
    </w:p>
    <w:p w14:paraId="36A71DFF" w14:textId="792E1E71" w:rsidR="00944636" w:rsidRDefault="008718E5">
      <w:pPr>
        <w:rPr>
          <w:rFonts w:hint="eastAsia"/>
        </w:rPr>
      </w:pPr>
      <w:r>
        <w:rPr>
          <w:rFonts w:hint="eastAsia"/>
        </w:rPr>
        <w:t>不知不觉间，</w:t>
      </w:r>
      <w:r w:rsidR="006E45DB">
        <w:rPr>
          <w:rFonts w:hint="eastAsia"/>
        </w:rPr>
        <w:t>冬天到了。</w:t>
      </w:r>
    </w:p>
    <w:p w14:paraId="5C23B8D0" w14:textId="6175FD8B" w:rsidR="00944636" w:rsidRDefault="00944636" w:rsidP="00944636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DE9A169" w14:textId="12322ED1" w:rsidR="008718E5" w:rsidRPr="00944636" w:rsidRDefault="00944636">
      <w:pPr>
        <w:rPr>
          <w:rFonts w:hint="eastAsia"/>
          <w:b/>
          <w:bCs/>
          <w:sz w:val="24"/>
          <w:szCs w:val="28"/>
        </w:rPr>
      </w:pPr>
      <w:r w:rsidRPr="008718E5">
        <w:rPr>
          <w:rFonts w:hint="eastAsia"/>
          <w:b/>
          <w:bCs/>
          <w:sz w:val="24"/>
          <w:szCs w:val="28"/>
        </w:rPr>
        <w:lastRenderedPageBreak/>
        <w:t>（五）</w:t>
      </w:r>
    </w:p>
    <w:p w14:paraId="3CFAC5E5" w14:textId="3FF64431" w:rsidR="0069714F" w:rsidRDefault="0069714F">
      <w:pPr>
        <w:rPr>
          <w:rFonts w:hint="eastAsia"/>
        </w:rPr>
      </w:pPr>
      <w:r>
        <w:rPr>
          <w:rFonts w:hint="eastAsia"/>
        </w:rPr>
        <w:t>“下雪了啊……”</w:t>
      </w:r>
    </w:p>
    <w:p w14:paraId="74BC1A58" w14:textId="19E28242" w:rsidR="008718E5" w:rsidRDefault="0069714F">
      <w:pPr>
        <w:rPr>
          <w:rFonts w:hint="eastAsia"/>
        </w:rPr>
      </w:pPr>
      <w:r>
        <w:rPr>
          <w:rFonts w:hint="eastAsia"/>
        </w:rPr>
        <w:t>虽然昨晚在睡前就飘起了雪，但</w:t>
      </w:r>
      <w:r w:rsidR="00302E8A">
        <w:rPr>
          <w:rFonts w:hint="eastAsia"/>
        </w:rPr>
        <w:t>推开门之前，还是难以建立起对雪的认知。</w:t>
      </w:r>
    </w:p>
    <w:p w14:paraId="73E9B6E3" w14:textId="39F96E08" w:rsidR="00302E8A" w:rsidRDefault="00302E8A">
      <w:pPr>
        <w:rPr>
          <w:rFonts w:hint="eastAsia"/>
        </w:rPr>
      </w:pPr>
      <w:r>
        <w:rPr>
          <w:rFonts w:hint="eastAsia"/>
        </w:rPr>
        <w:t>于是，当雪景印入眼中的那一刻，还是忍不住赞叹起来。</w:t>
      </w:r>
    </w:p>
    <w:p w14:paraId="43133FCF" w14:textId="786EBB99" w:rsidR="00302E8A" w:rsidRDefault="00B55280">
      <w:pPr>
        <w:rPr>
          <w:rFonts w:hint="eastAsia"/>
        </w:rPr>
      </w:pPr>
      <w:r>
        <w:rPr>
          <w:rFonts w:hint="eastAsia"/>
        </w:rPr>
        <w:t>“真漂亮啊——”</w:t>
      </w:r>
    </w:p>
    <w:p w14:paraId="3270B75C" w14:textId="5F0DA8A8" w:rsidR="0069714F" w:rsidRDefault="006A5DD1">
      <w:pPr>
        <w:rPr>
          <w:rFonts w:hint="eastAsia"/>
        </w:rPr>
      </w:pPr>
      <w:r>
        <w:rPr>
          <w:rFonts w:hint="eastAsia"/>
        </w:rPr>
        <w:t>熟悉的街道被白雪覆盖。不论是路边的自行车，还是门前的邮箱，还有</w:t>
      </w:r>
      <w:r w:rsidR="00231921">
        <w:rPr>
          <w:rFonts w:hint="eastAsia"/>
        </w:rPr>
        <w:t>街角的路灯，此刻都化为了真白</w:t>
      </w:r>
      <w:r>
        <w:rPr>
          <w:rFonts w:hint="eastAsia"/>
        </w:rPr>
        <w:t>。虽然</w:t>
      </w:r>
      <w:r w:rsidR="00231921">
        <w:rPr>
          <w:rFonts w:hint="eastAsia"/>
        </w:rPr>
        <w:t>雪还没有到淹没脚底的程度</w:t>
      </w:r>
      <w:r>
        <w:rPr>
          <w:rFonts w:hint="eastAsia"/>
        </w:rPr>
        <w:t>，却也是珍惜的景象。</w:t>
      </w:r>
    </w:p>
    <w:p w14:paraId="16AB091D" w14:textId="66D908A6" w:rsidR="006A5DD1" w:rsidRDefault="009F3868">
      <w:pPr>
        <w:rPr>
          <w:rFonts w:hint="eastAsia"/>
        </w:rPr>
      </w:pPr>
      <w:r>
        <w:rPr>
          <w:rFonts w:hint="eastAsia"/>
        </w:rPr>
        <w:t>我踩上</w:t>
      </w:r>
      <w:r w:rsidR="005A5426">
        <w:rPr>
          <w:rFonts w:hint="eastAsia"/>
        </w:rPr>
        <w:t>雪地。有些奇妙的感觉隔着靴子传来。</w:t>
      </w:r>
      <w:r w:rsidR="003251D9">
        <w:rPr>
          <w:rFonts w:hint="eastAsia"/>
        </w:rPr>
        <w:t>于是，我绕着圈走着，直到让雪覆盖了我的整个脚面。</w:t>
      </w:r>
      <w:del w:id="0" w:author="Alison Clinton" w:date="2024-12-09T12:19:00Z" w16du:dateUtc="2024-12-09T04:19:00Z">
        <w:r w:rsidR="008F7A92" w:rsidDel="008F7A92">
          <w:rPr>
            <w:rFonts w:hint="eastAsia"/>
          </w:rPr>
          <w:delText>虽然</w:delText>
        </w:r>
      </w:del>
      <w:r w:rsidR="008F7A92">
        <w:rPr>
          <w:rFonts w:hint="eastAsia"/>
        </w:rPr>
        <w:t>这显得稍微有些孩子气，但偶尔这样，感觉也不错。</w:t>
      </w:r>
    </w:p>
    <w:p w14:paraId="6AC4143C" w14:textId="3A903AF6" w:rsidR="005A5426" w:rsidRDefault="003251D9">
      <w:pPr>
        <w:rPr>
          <w:rFonts w:hint="eastAsia"/>
        </w:rPr>
      </w:pPr>
      <w:r>
        <w:rPr>
          <w:rFonts w:hint="eastAsia"/>
        </w:rPr>
        <w:t>“先去买早饭吧。”</w:t>
      </w:r>
    </w:p>
    <w:p w14:paraId="5B7B8FBE" w14:textId="7FA9060D" w:rsidR="003251D9" w:rsidRDefault="003251D9">
      <w:pPr>
        <w:rPr>
          <w:rFonts w:hint="eastAsia"/>
        </w:rPr>
      </w:pPr>
      <w:proofErr w:type="gramStart"/>
      <w:r>
        <w:rPr>
          <w:rFonts w:hint="eastAsia"/>
        </w:rPr>
        <w:t>真冬围着</w:t>
      </w:r>
      <w:proofErr w:type="gramEnd"/>
      <w:r>
        <w:rPr>
          <w:rFonts w:hint="eastAsia"/>
        </w:rPr>
        <w:t>厚厚的围巾，从楼道里走了出来。黑色的加长羽绒服，让她看上去显得稍微有些笨拙。</w:t>
      </w:r>
    </w:p>
    <w:p w14:paraId="54AAEB69" w14:textId="080F9A1B" w:rsidR="003251D9" w:rsidRDefault="003251D9">
      <w:pPr>
        <w:rPr>
          <w:rFonts w:hint="eastAsia"/>
        </w:rPr>
      </w:pPr>
      <w:r>
        <w:rPr>
          <w:rFonts w:hint="eastAsia"/>
        </w:rPr>
        <w:t>我点点头，挂上</w:t>
      </w:r>
      <w:del w:id="1" w:author="Alison Clinton" w:date="2024-12-09T12:17:00Z" w16du:dateUtc="2024-12-09T04:17:00Z">
        <w:r w:rsidDel="008F7A92">
          <w:rPr>
            <w:rFonts w:hint="eastAsia"/>
          </w:rPr>
          <w:delText>我标志性的</w:delText>
        </w:r>
      </w:del>
      <w:r>
        <w:rPr>
          <w:rFonts w:hint="eastAsia"/>
        </w:rPr>
        <w:t>笑容。</w:t>
      </w:r>
    </w:p>
    <w:p w14:paraId="0397DA9E" w14:textId="56CB2061" w:rsidR="003251D9" w:rsidRDefault="003251D9">
      <w:pPr>
        <w:rPr>
          <w:rFonts w:hint="eastAsia"/>
        </w:rPr>
      </w:pPr>
      <w:r>
        <w:rPr>
          <w:rFonts w:hint="eastAsia"/>
        </w:rPr>
        <w:t>“有什么想吃的吗？”</w:t>
      </w:r>
    </w:p>
    <w:p w14:paraId="049F5C1A" w14:textId="1EC5600F" w:rsidR="003251D9" w:rsidRDefault="003251D9">
      <w:pPr>
        <w:rPr>
          <w:rFonts w:hint="eastAsia"/>
        </w:rPr>
      </w:pPr>
      <w:r>
        <w:rPr>
          <w:rFonts w:hint="eastAsia"/>
        </w:rPr>
        <w:t>“顺着菜单点的话，应该是</w:t>
      </w:r>
      <w:r w:rsidR="0037365A">
        <w:rPr>
          <w:rFonts w:hint="eastAsia"/>
        </w:rPr>
        <w:t>酸菜笋丝包了吧。”</w:t>
      </w:r>
    </w:p>
    <w:p w14:paraId="618AFE54" w14:textId="70279EEC" w:rsidR="0037365A" w:rsidRDefault="0037365A">
      <w:pPr>
        <w:rPr>
          <w:rFonts w:hint="eastAsia"/>
        </w:rPr>
      </w:pPr>
      <w:proofErr w:type="gramStart"/>
      <w:r>
        <w:rPr>
          <w:rFonts w:hint="eastAsia"/>
        </w:rPr>
        <w:t>真冬大步</w:t>
      </w:r>
      <w:proofErr w:type="gramEnd"/>
      <w:r>
        <w:rPr>
          <w:rFonts w:hint="eastAsia"/>
        </w:rPr>
        <w:t>走到我的身旁，随后自然的拐上了我的手臂。这大概也是“寸步不离”的一环呢。</w:t>
      </w:r>
    </w:p>
    <w:p w14:paraId="508F81DC" w14:textId="06AFA46E" w:rsidR="0037365A" w:rsidRDefault="0037365A">
      <w:pPr>
        <w:rPr>
          <w:ins w:id="2" w:author="Alison Clinton" w:date="2024-12-09T12:17:00Z" w16du:dateUtc="2024-12-09T04:17:00Z"/>
          <w:rFonts w:hint="eastAsia"/>
        </w:rPr>
      </w:pPr>
      <w:r>
        <w:rPr>
          <w:rFonts w:hint="eastAsia"/>
        </w:rPr>
        <w:t>“</w:t>
      </w:r>
      <w:r w:rsidR="00337152">
        <w:rPr>
          <w:rFonts w:hint="eastAsia"/>
        </w:rPr>
        <w:t>真冬决定好，今天除了看星乃同学她们的演出，还要做些什么吗？”</w:t>
      </w:r>
    </w:p>
    <w:p w14:paraId="58E1B07D" w14:textId="2EACF6BF" w:rsidR="008F7A92" w:rsidRDefault="008F7A92">
      <w:pPr>
        <w:rPr>
          <w:rFonts w:hint="eastAsia"/>
        </w:rPr>
      </w:pPr>
      <w:ins w:id="3" w:author="Alison Clinton" w:date="2024-12-09T12:17:00Z" w16du:dateUtc="2024-12-09T04:17:00Z">
        <w:r>
          <w:rPr>
            <w:rFonts w:hint="eastAsia"/>
          </w:rPr>
          <w:t>我提问到。</w:t>
        </w:r>
      </w:ins>
      <w:proofErr w:type="gramStart"/>
      <w:ins w:id="4" w:author="Alison Clinton" w:date="2024-12-09T12:18:00Z" w16du:dateUtc="2024-12-09T04:18:00Z">
        <w:r>
          <w:rPr>
            <w:rFonts w:hint="eastAsia"/>
          </w:rPr>
          <w:t>真冬歪</w:t>
        </w:r>
        <w:proofErr w:type="gramEnd"/>
        <w:r>
          <w:rPr>
            <w:rFonts w:hint="eastAsia"/>
          </w:rPr>
          <w:t>了歪头。</w:t>
        </w:r>
      </w:ins>
    </w:p>
    <w:p w14:paraId="43B952BF" w14:textId="2BCB3218" w:rsidR="00EB1028" w:rsidRDefault="00EA1212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奏有什么想去的地方吗？”</w:t>
      </w:r>
    </w:p>
    <w:p w14:paraId="15848B3C" w14:textId="368F84BD" w:rsidR="0018004E" w:rsidRDefault="0018004E">
      <w:pPr>
        <w:rPr>
          <w:rFonts w:hint="eastAsia"/>
        </w:rPr>
      </w:pPr>
      <w:r>
        <w:rPr>
          <w:rFonts w:hint="eastAsia"/>
        </w:rPr>
        <w:t>“那大概会根据瑞希的推荐来吧</w:t>
      </w:r>
      <w:r w:rsidR="00373756">
        <w:rPr>
          <w:rFonts w:hint="eastAsia"/>
        </w:rPr>
        <w:t>……毕竟也没有过太多来游乐园的经历呢。”</w:t>
      </w:r>
    </w:p>
    <w:p w14:paraId="4F9C13A5" w14:textId="2AEC5E75" w:rsidR="00373756" w:rsidRPr="0018004E" w:rsidRDefault="00373756">
      <w:pPr>
        <w:rPr>
          <w:rFonts w:hint="eastAsia"/>
        </w:rPr>
      </w:pPr>
      <w:r>
        <w:rPr>
          <w:rFonts w:hint="eastAsia"/>
        </w:rPr>
        <w:t>“但，我想听听奏的想法。”</w:t>
      </w:r>
    </w:p>
    <w:p w14:paraId="2409681C" w14:textId="17EBAFAC" w:rsidR="004A733E" w:rsidRDefault="00EA1212">
      <w:pPr>
        <w:rPr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欸……“</w:t>
      </w:r>
    </w:p>
    <w:p w14:paraId="2051C8DC" w14:textId="512B4A95" w:rsidR="00E66904" w:rsidRDefault="00EA1212">
      <w:pPr>
        <w:rPr>
          <w:rFonts w:hint="eastAsia"/>
        </w:rPr>
      </w:pPr>
      <w:proofErr w:type="gramStart"/>
      <w:r>
        <w:rPr>
          <w:rFonts w:hint="eastAsia"/>
        </w:rPr>
        <w:t>真冬无言</w:t>
      </w:r>
      <w:proofErr w:type="gramEnd"/>
      <w:r>
        <w:rPr>
          <w:rFonts w:hint="eastAsia"/>
        </w:rPr>
        <w:t>，继续向前走着。呼出的热气化作白雾</w:t>
      </w:r>
      <w:r w:rsidR="00E2546C">
        <w:rPr>
          <w:rFonts w:hint="eastAsia"/>
        </w:rPr>
        <w:t>，向上飘去</w:t>
      </w:r>
      <w:r w:rsidR="00E66904">
        <w:rPr>
          <w:rFonts w:hint="eastAsia"/>
        </w:rPr>
        <w:t>。</w:t>
      </w:r>
      <w:r w:rsidR="001438EB">
        <w:rPr>
          <w:rFonts w:hint="eastAsia"/>
        </w:rPr>
        <w:t>我能闻到从真冬衣服上传出来的</w:t>
      </w:r>
      <w:proofErr w:type="gramStart"/>
      <w:r w:rsidR="001438EB">
        <w:rPr>
          <w:rFonts w:hint="eastAsia"/>
        </w:rPr>
        <w:t>薰</w:t>
      </w:r>
      <w:proofErr w:type="gramEnd"/>
      <w:r w:rsidR="001438EB">
        <w:rPr>
          <w:rFonts w:hint="eastAsia"/>
        </w:rPr>
        <w:t>衣草味。</w:t>
      </w:r>
      <w:r w:rsidR="0083783C">
        <w:rPr>
          <w:rFonts w:hint="eastAsia"/>
        </w:rPr>
        <w:t>冬日的阳光照在脸上，让人感觉暖暖的。时间正好，那么，来思考些什么吧。</w:t>
      </w:r>
    </w:p>
    <w:p w14:paraId="350E1556" w14:textId="16C1E06E" w:rsidR="00944636" w:rsidRDefault="0083783C">
      <w:pPr>
        <w:rPr>
          <w:rFonts w:hint="eastAsia"/>
        </w:rPr>
      </w:pPr>
      <w:r>
        <w:rPr>
          <w:rFonts w:hint="eastAsia"/>
        </w:rPr>
        <w:t>我把</w:t>
      </w:r>
      <w:proofErr w:type="gramStart"/>
      <w:r>
        <w:rPr>
          <w:rFonts w:hint="eastAsia"/>
        </w:rPr>
        <w:t>昨晚真冬的</w:t>
      </w:r>
      <w:proofErr w:type="gramEnd"/>
      <w:r>
        <w:rPr>
          <w:rFonts w:hint="eastAsia"/>
        </w:rPr>
        <w:t>言语从记忆里取出，放入嘴中，开始咀嚼。</w:t>
      </w:r>
      <w:proofErr w:type="gramStart"/>
      <w:r w:rsidR="00944636">
        <w:rPr>
          <w:rFonts w:hint="eastAsia"/>
        </w:rPr>
        <w:t>为什么真冬会</w:t>
      </w:r>
      <w:proofErr w:type="gramEnd"/>
      <w:r w:rsidR="00944636">
        <w:rPr>
          <w:rFonts w:hint="eastAsia"/>
        </w:rPr>
        <w:t>忽然说出“假如没能拯救我”这样的话呢？这样的疑问从昨天的深夜积攒到现在，一直哽在我的心头。自从</w:t>
      </w:r>
      <w:ins w:id="5" w:author="Alison Clinton" w:date="2024-12-09T12:20:00Z" w16du:dateUtc="2024-12-09T04:20:00Z">
        <w:r w:rsidR="008F7A92">
          <w:rPr>
            <w:rFonts w:hint="eastAsia"/>
          </w:rPr>
          <w:t>她</w:t>
        </w:r>
      </w:ins>
      <w:del w:id="6" w:author="Alison Clinton" w:date="2024-12-09T12:20:00Z" w16du:dateUtc="2024-12-09T04:20:00Z">
        <w:r w:rsidR="00944636" w:rsidDel="008F7A92">
          <w:rPr>
            <w:rFonts w:hint="eastAsia"/>
          </w:rPr>
          <w:delText>真冬</w:delText>
        </w:r>
      </w:del>
      <w:r w:rsidR="00944636">
        <w:rPr>
          <w:rFonts w:hint="eastAsia"/>
        </w:rPr>
        <w:t>住进家里，事情都在向越来越好的方向发展。</w:t>
      </w:r>
      <w:proofErr w:type="gramStart"/>
      <w:r w:rsidR="00944636">
        <w:rPr>
          <w:rFonts w:hint="eastAsia"/>
        </w:rPr>
        <w:t>真冬终于</w:t>
      </w:r>
      <w:proofErr w:type="gramEnd"/>
      <w:r w:rsidR="00944636">
        <w:rPr>
          <w:rFonts w:hint="eastAsia"/>
        </w:rPr>
        <w:t>在旋律中感受到了温暖，慢慢的也有了很多自己的想法。不论是</w:t>
      </w:r>
      <w:del w:id="7" w:author="Alison Clinton" w:date="2024-12-09T12:20:00Z" w16du:dateUtc="2024-12-09T04:20:00Z">
        <w:r w:rsidR="00944636" w:rsidDel="008F7A92">
          <w:rPr>
            <w:rFonts w:hint="eastAsia"/>
          </w:rPr>
          <w:delText>有了固定的</w:delText>
        </w:r>
      </w:del>
      <w:del w:id="8" w:author="Alison Clinton" w:date="2024-12-09T12:21:00Z" w16du:dateUtc="2024-12-09T04:21:00Z">
        <w:r w:rsidR="00944636" w:rsidDel="008F7A92">
          <w:rPr>
            <w:rFonts w:hint="eastAsia"/>
          </w:rPr>
          <w:delText>食物</w:delText>
        </w:r>
      </w:del>
      <w:ins w:id="9" w:author="Alison Clinton" w:date="2024-12-09T12:21:00Z" w16du:dateUtc="2024-12-09T04:21:00Z">
        <w:r w:rsidR="008F7A92">
          <w:rPr>
            <w:rFonts w:hint="eastAsia"/>
          </w:rPr>
          <w:t>慢慢可以尝出食物的味道</w:t>
        </w:r>
      </w:ins>
      <w:r w:rsidR="00944636">
        <w:rPr>
          <w:rFonts w:hint="eastAsia"/>
        </w:rPr>
        <w:t>也好，还是偶尔会顺着瑞希开玩笑什么的……不论怎么看，</w:t>
      </w:r>
      <w:proofErr w:type="gramStart"/>
      <w:r w:rsidR="00944636">
        <w:rPr>
          <w:rFonts w:hint="eastAsia"/>
        </w:rPr>
        <w:t>真冬都</w:t>
      </w:r>
      <w:proofErr w:type="gramEnd"/>
      <w:r w:rsidR="00944636">
        <w:rPr>
          <w:rFonts w:hint="eastAsia"/>
        </w:rPr>
        <w:t>在慢慢的变好起来。</w:t>
      </w:r>
    </w:p>
    <w:p w14:paraId="63A60F87" w14:textId="48773279" w:rsidR="00944636" w:rsidRDefault="00944636">
      <w:pPr>
        <w:rPr>
          <w:ins w:id="10" w:author="Alison Clinton" w:date="2024-12-09T12:23:00Z" w16du:dateUtc="2024-12-09T04:23:00Z"/>
          <w:rFonts w:hint="eastAsia"/>
        </w:rPr>
      </w:pPr>
      <w:r>
        <w:rPr>
          <w:rFonts w:hint="eastAsia"/>
        </w:rPr>
        <w:t>但为什么，</w:t>
      </w:r>
      <w:proofErr w:type="gramStart"/>
      <w:r>
        <w:rPr>
          <w:rFonts w:hint="eastAsia"/>
        </w:rPr>
        <w:t>真冬要</w:t>
      </w:r>
      <w:proofErr w:type="gramEnd"/>
      <w:r>
        <w:rPr>
          <w:rFonts w:hint="eastAsia"/>
        </w:rPr>
        <w:t>这么问呢？</w:t>
      </w:r>
      <w:r w:rsidR="00D5346D">
        <w:rPr>
          <w:rFonts w:hint="eastAsia"/>
        </w:rPr>
        <w:t>是我还做得不够吗？最近确实变得懈怠了，</w:t>
      </w:r>
      <w:proofErr w:type="gramStart"/>
      <w:r w:rsidR="00D5346D">
        <w:rPr>
          <w:rFonts w:hint="eastAsia"/>
        </w:rPr>
        <w:t>但真冬又不</w:t>
      </w:r>
      <w:proofErr w:type="gramEnd"/>
      <w:r w:rsidR="00D5346D">
        <w:rPr>
          <w:rFonts w:hint="eastAsia"/>
        </w:rPr>
        <w:t>愿意让我作曲。</w:t>
      </w:r>
    </w:p>
    <w:p w14:paraId="408E0789" w14:textId="5A01C480" w:rsidR="008F7A92" w:rsidRPr="008F7A92" w:rsidRDefault="008F7A92">
      <w:pPr>
        <w:rPr>
          <w:rFonts w:hint="eastAsia"/>
          <w:i/>
          <w:iCs/>
          <w:rPrChange w:id="11" w:author="Alison Clinton" w:date="2024-12-09T12:23:00Z" w16du:dateUtc="2024-12-09T04:23:00Z">
            <w:rPr>
              <w:rFonts w:hint="eastAsia"/>
            </w:rPr>
          </w:rPrChange>
        </w:rPr>
      </w:pPr>
      <w:ins w:id="12" w:author="Alison Clinton" w:date="2024-12-09T12:23:00Z" w16du:dateUtc="2024-12-09T04:23:00Z">
        <w:r w:rsidRPr="008F7A92">
          <w:rPr>
            <w:rFonts w:hint="eastAsia"/>
            <w:i/>
            <w:iCs/>
            <w:rPrChange w:id="13" w:author="Alison Clinton" w:date="2024-12-09T12:23:00Z" w16du:dateUtc="2024-12-09T04:23:00Z">
              <w:rPr>
                <w:rFonts w:hint="eastAsia"/>
              </w:rPr>
            </w:rPrChange>
          </w:rPr>
          <w:t>某种焦躁感慢慢攀上心头。</w:t>
        </w:r>
      </w:ins>
    </w:p>
    <w:p w14:paraId="5DC51743" w14:textId="6D1A3B6F" w:rsidR="00E30736" w:rsidRDefault="00D5346D">
      <w:pPr>
        <w:rPr>
          <w:rFonts w:hint="eastAsia"/>
        </w:rPr>
      </w:pPr>
      <w:r>
        <w:rPr>
          <w:rFonts w:hint="eastAsia"/>
        </w:rPr>
        <w:t>我抬起头，望着真冬。</w:t>
      </w:r>
      <w:r w:rsidR="00E30736">
        <w:rPr>
          <w:rFonts w:hint="eastAsia"/>
        </w:rPr>
        <w:t>她的脸埋在了蓝紫色的围巾里，时不时呼出白色的蒸汽。</w:t>
      </w:r>
    </w:p>
    <w:p w14:paraId="567701EC" w14:textId="5DC8392C" w:rsidR="00E30736" w:rsidRDefault="00E30736">
      <w:pPr>
        <w:rPr>
          <w:rFonts w:hint="eastAsia"/>
        </w:rPr>
      </w:pPr>
      <w:r>
        <w:rPr>
          <w:rFonts w:hint="eastAsia"/>
        </w:rPr>
        <w:t>“怎么了吗？”</w:t>
      </w:r>
    </w:p>
    <w:p w14:paraId="53F80886" w14:textId="42451D6A" w:rsidR="00E30736" w:rsidRDefault="00E30736">
      <w:pPr>
        <w:rPr>
          <w:rFonts w:hint="eastAsia"/>
        </w:rPr>
      </w:pPr>
      <w:proofErr w:type="gramStart"/>
      <w:r>
        <w:rPr>
          <w:rFonts w:hint="eastAsia"/>
        </w:rPr>
        <w:lastRenderedPageBreak/>
        <w:t>真冬看着</w:t>
      </w:r>
      <w:proofErr w:type="gramEnd"/>
      <w:r>
        <w:rPr>
          <w:rFonts w:hint="eastAsia"/>
        </w:rPr>
        <w:t>前方，如此提问到。</w:t>
      </w:r>
    </w:p>
    <w:p w14:paraId="2F38133F" w14:textId="1547193A" w:rsidR="00E30736" w:rsidRDefault="00E30736">
      <w:pPr>
        <w:rPr>
          <w:rFonts w:hint="eastAsia"/>
        </w:rPr>
      </w:pPr>
      <w:r>
        <w:rPr>
          <w:rFonts w:hint="eastAsia"/>
        </w:rPr>
        <w:t>“没什么……”</w:t>
      </w:r>
    </w:p>
    <w:p w14:paraId="0B5A9D43" w14:textId="7B606C77" w:rsidR="004A733E" w:rsidRDefault="004A733E">
      <w:pPr>
        <w:rPr>
          <w:rFonts w:hint="eastAsia"/>
        </w:rPr>
      </w:pPr>
      <w:r>
        <w:rPr>
          <w:rFonts w:hint="eastAsia"/>
        </w:rPr>
        <w:t>于是我们陷入沉默，一起感受着雪天的早晨。</w:t>
      </w:r>
    </w:p>
    <w:p w14:paraId="6E823BFD" w14:textId="77777777" w:rsidR="004A733E" w:rsidRDefault="004A733E">
      <w:pPr>
        <w:rPr>
          <w:rFonts w:hint="eastAsia"/>
        </w:rPr>
      </w:pPr>
    </w:p>
    <w:p w14:paraId="7A0FFFCC" w14:textId="5EB5987E" w:rsidR="004A733E" w:rsidRDefault="004A733E">
      <w:pPr>
        <w:rPr>
          <w:rFonts w:hint="eastAsia"/>
        </w:rPr>
      </w:pPr>
      <w:r>
        <w:rPr>
          <w:rFonts w:hint="eastAsia"/>
        </w:rPr>
        <w:t>不知是不是下雪天的缘故，游乐场里的人显得有些稀少。</w:t>
      </w:r>
    </w:p>
    <w:p w14:paraId="2B805677" w14:textId="450C4D2D" w:rsidR="00731729" w:rsidRDefault="004A733E">
      <w:pPr>
        <w:rPr>
          <w:rFonts w:hint="eastAsia"/>
        </w:rPr>
      </w:pPr>
      <w:r>
        <w:rPr>
          <w:rFonts w:hint="eastAsia"/>
        </w:rPr>
        <w:t>“</w:t>
      </w:r>
      <w:r w:rsidR="00A56AA4">
        <w:rPr>
          <w:rFonts w:hint="eastAsia"/>
        </w:rPr>
        <w:t>……</w:t>
      </w:r>
      <w:r>
        <w:rPr>
          <w:rFonts w:hint="eastAsia"/>
        </w:rPr>
        <w:t>说是游乐场，不如说是主题公园。”</w:t>
      </w:r>
    </w:p>
    <w:p w14:paraId="5FD822E8" w14:textId="27FC6976" w:rsidR="004A733E" w:rsidRDefault="004A733E">
      <w:pPr>
        <w:rPr>
          <w:rFonts w:hint="eastAsia"/>
        </w:rPr>
      </w:pPr>
      <w:proofErr w:type="gramStart"/>
      <w:r>
        <w:rPr>
          <w:rFonts w:hint="eastAsia"/>
        </w:rPr>
        <w:t>真冬</w:t>
      </w:r>
      <w:r w:rsidR="0002050A">
        <w:rPr>
          <w:rFonts w:hint="eastAsia"/>
        </w:rPr>
        <w:t>咽下</w:t>
      </w:r>
      <w:proofErr w:type="gramEnd"/>
      <w:r w:rsidR="0002050A">
        <w:rPr>
          <w:rFonts w:hint="eastAsia"/>
        </w:rPr>
        <w:t>最后一口包子，边说</w:t>
      </w:r>
      <w:r>
        <w:rPr>
          <w:rFonts w:hint="eastAsia"/>
        </w:rPr>
        <w:t>着</w:t>
      </w:r>
      <w:r w:rsidR="00731729">
        <w:rPr>
          <w:rFonts w:hint="eastAsia"/>
        </w:rPr>
        <w:t>，边</w:t>
      </w:r>
      <w:r w:rsidR="0002050A">
        <w:rPr>
          <w:rFonts w:hint="eastAsia"/>
        </w:rPr>
        <w:t>读</w:t>
      </w:r>
      <w:r w:rsidR="00731729">
        <w:rPr>
          <w:rFonts w:hint="eastAsia"/>
        </w:rPr>
        <w:t>着</w:t>
      </w:r>
      <w:r w:rsidR="0002050A">
        <w:rPr>
          <w:rFonts w:hint="eastAsia"/>
        </w:rPr>
        <w:t>墙上的</w:t>
      </w:r>
      <w:r w:rsidR="00731729">
        <w:rPr>
          <w:rFonts w:hint="eastAsia"/>
        </w:rPr>
        <w:t>游园通告</w:t>
      </w:r>
      <w:r>
        <w:rPr>
          <w:rFonts w:hint="eastAsia"/>
        </w:rPr>
        <w:t>。</w:t>
      </w:r>
      <w:r w:rsidR="00731729">
        <w:rPr>
          <w:rFonts w:hint="eastAsia"/>
        </w:rPr>
        <w:t>我也凑近了些，试图看清</w:t>
      </w:r>
      <w:r w:rsidR="0002050A">
        <w:rPr>
          <w:rFonts w:hint="eastAsia"/>
        </w:rPr>
        <w:t>上面写的字。</w:t>
      </w:r>
    </w:p>
    <w:p w14:paraId="20ACE9A4" w14:textId="51D50FF0" w:rsidR="0002050A" w:rsidRDefault="0002050A">
      <w:pPr>
        <w:rPr>
          <w:rFonts w:hint="eastAsia"/>
        </w:rPr>
      </w:pPr>
      <w:r>
        <w:rPr>
          <w:rFonts w:hint="eastAsia"/>
        </w:rPr>
        <w:t>“由于积雪的缘故，我们需要关闭过山车等可能具有危险性的措施……其他措施正常运行。应该，没问题吧？”</w:t>
      </w:r>
    </w:p>
    <w:p w14:paraId="1B36F961" w14:textId="79133D55" w:rsidR="00132454" w:rsidRDefault="0002050A" w:rsidP="00132454">
      <w:pPr>
        <w:rPr>
          <w:rFonts w:hint="eastAsia"/>
        </w:rPr>
      </w:pPr>
      <w:proofErr w:type="gramStart"/>
      <w:r>
        <w:rPr>
          <w:rFonts w:hint="eastAsia"/>
        </w:rPr>
        <w:t>真冬</w:t>
      </w:r>
      <w:r w:rsidR="00A56AA4">
        <w:rPr>
          <w:rFonts w:hint="eastAsia"/>
        </w:rPr>
        <w:t>瞥</w:t>
      </w:r>
      <w:proofErr w:type="gramEnd"/>
      <w:r w:rsidR="00A56AA4">
        <w:rPr>
          <w:rFonts w:hint="eastAsia"/>
        </w:rPr>
        <w:t>了我一眼，又正过头</w:t>
      </w:r>
      <w:r>
        <w:rPr>
          <w:rFonts w:hint="eastAsia"/>
        </w:rPr>
        <w:t>。</w:t>
      </w:r>
      <w:r w:rsidR="00D8165B">
        <w:rPr>
          <w:rFonts w:hint="eastAsia"/>
        </w:rPr>
        <w:t>“不过，奏也不会去坐过山车吧？”</w:t>
      </w:r>
    </w:p>
    <w:p w14:paraId="6CD6207F" w14:textId="23881015" w:rsidR="00DB6406" w:rsidRDefault="00DB6406" w:rsidP="00132454">
      <w:pPr>
        <w:rPr>
          <w:rFonts w:hint="eastAsia"/>
        </w:rPr>
      </w:pPr>
      <w:r>
        <w:rPr>
          <w:rFonts w:hint="eastAsia"/>
        </w:rPr>
        <w:t>我稍微想象了一下。“果然还是算了……”</w:t>
      </w:r>
    </w:p>
    <w:p w14:paraId="14F7D39C" w14:textId="7BACE045" w:rsidR="00DB6406" w:rsidRDefault="00A56AA4" w:rsidP="00132454">
      <w:pPr>
        <w:rPr>
          <w:rFonts w:hint="eastAsia"/>
        </w:rPr>
      </w:pPr>
      <w:r>
        <w:rPr>
          <w:rFonts w:hint="eastAsia"/>
        </w:rPr>
        <w:t>呃，</w:t>
      </w:r>
      <w:r w:rsidR="00DB6406">
        <w:rPr>
          <w:rFonts w:hint="eastAsia"/>
        </w:rPr>
        <w:t>想想就</w:t>
      </w:r>
      <w:r>
        <w:rPr>
          <w:rFonts w:hint="eastAsia"/>
        </w:rPr>
        <w:t>接受不了</w:t>
      </w:r>
      <w:r w:rsidR="00DB6406">
        <w:rPr>
          <w:rFonts w:hint="eastAsia"/>
        </w:rPr>
        <w:t>啊……</w:t>
      </w:r>
    </w:p>
    <w:p w14:paraId="06C79891" w14:textId="5BBEDE0F" w:rsidR="00DB6406" w:rsidRDefault="00A56AA4" w:rsidP="00132454">
      <w:pPr>
        <w:rPr>
          <w:rFonts w:hint="eastAsia"/>
        </w:rPr>
      </w:pPr>
      <w:r>
        <w:rPr>
          <w:rFonts w:hint="eastAsia"/>
        </w:rPr>
        <w:t>“那么，离演出开始还有一段时间。奏想做点什么吗？”</w:t>
      </w:r>
    </w:p>
    <w:p w14:paraId="4134B541" w14:textId="3644AFA3" w:rsidR="00A56AA4" w:rsidRDefault="00A56AA4" w:rsidP="00132454">
      <w:pPr>
        <w:rPr>
          <w:rFonts w:hint="eastAsia"/>
        </w:rPr>
      </w:pPr>
      <w:r>
        <w:rPr>
          <w:rFonts w:hint="eastAsia"/>
        </w:rPr>
        <w:t>“真冬有什么想做的吗？”</w:t>
      </w:r>
    </w:p>
    <w:p w14:paraId="6235BD67" w14:textId="50867607" w:rsidR="00A56AA4" w:rsidRDefault="00A56AA4" w:rsidP="00132454">
      <w:pPr>
        <w:rPr>
          <w:rFonts w:hint="eastAsia"/>
        </w:rPr>
      </w:pPr>
      <w:r>
        <w:rPr>
          <w:rFonts w:hint="eastAsia"/>
        </w:rPr>
        <w:t>“</w:t>
      </w:r>
      <w:r w:rsidR="0018004E">
        <w:rPr>
          <w:rFonts w:hint="eastAsia"/>
        </w:rPr>
        <w:t>……去，水族馆——”</w:t>
      </w:r>
    </w:p>
    <w:p w14:paraId="5855E4C9" w14:textId="590A99CA" w:rsidR="0018004E" w:rsidRDefault="0018004E" w:rsidP="00132454">
      <w:pPr>
        <w:rPr>
          <w:rFonts w:hint="eastAsia"/>
        </w:rPr>
      </w:pP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难得的想要提出自己的想法</w:t>
      </w:r>
      <w:ins w:id="14" w:author="Alison Clinton" w:date="2024-12-09T12:31:00Z" w16du:dateUtc="2024-12-09T04:31:00Z">
        <w:r w:rsidR="007B4415">
          <w:rPr>
            <w:rFonts w:hint="eastAsia"/>
          </w:rPr>
          <w:t>。</w:t>
        </w:r>
      </w:ins>
      <w:ins w:id="15" w:author="Alison Clinton" w:date="2024-12-09T12:32:00Z" w16du:dateUtc="2024-12-09T04:32:00Z">
        <w:r w:rsidR="007B4415">
          <w:rPr>
            <w:rFonts w:hint="eastAsia"/>
          </w:rPr>
          <w:t>只是句子尚未成型，</w:t>
        </w:r>
      </w:ins>
      <w:del w:id="16" w:author="Alison Clinton" w:date="2024-12-09T12:31:00Z" w16du:dateUtc="2024-12-09T04:31:00Z">
        <w:r w:rsidDel="007B4415">
          <w:rPr>
            <w:rFonts w:hint="eastAsia"/>
          </w:rPr>
          <w:delText>，</w:delText>
        </w:r>
      </w:del>
      <w:ins w:id="17" w:author="Alison Clinton" w:date="2024-12-09T12:32:00Z" w16du:dateUtc="2024-12-09T04:32:00Z">
        <w:r w:rsidR="007B4415">
          <w:rPr>
            <w:rFonts w:hint="eastAsia"/>
          </w:rPr>
          <w:t>就</w:t>
        </w:r>
      </w:ins>
      <w:del w:id="18" w:author="Alison Clinton" w:date="2024-12-09T12:32:00Z" w16du:dateUtc="2024-12-09T04:32:00Z">
        <w:r w:rsidDel="007B4415">
          <w:rPr>
            <w:rFonts w:hint="eastAsia"/>
          </w:rPr>
          <w:delText>却</w:delText>
        </w:r>
      </w:del>
      <w:r>
        <w:rPr>
          <w:rFonts w:hint="eastAsia"/>
        </w:rPr>
        <w:t>被身后传来的活泼声音打断。</w:t>
      </w:r>
    </w:p>
    <w:p w14:paraId="22471381" w14:textId="4A7DD7EA" w:rsidR="0018004E" w:rsidRDefault="0018004E" w:rsidP="00132454">
      <w:pPr>
        <w:rPr>
          <w:rFonts w:hint="eastAsia"/>
        </w:rPr>
      </w:pPr>
      <w:r>
        <w:rPr>
          <w:rFonts w:hint="eastAsia"/>
        </w:rPr>
        <w:t>“哦！是朝比奈前辈，还有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！”</w:t>
      </w:r>
    </w:p>
    <w:p w14:paraId="598640DF" w14:textId="1716CAA8" w:rsidR="00E36C78" w:rsidRDefault="00E36C78" w:rsidP="00132454">
      <w:pPr>
        <w:rPr>
          <w:rFonts w:hint="eastAsia"/>
        </w:rPr>
      </w:pPr>
      <w:r>
        <w:rPr>
          <w:rFonts w:hint="eastAsia"/>
        </w:rPr>
        <w:t>反应过来之前，金发的少女就已经蹦蹦跳跳的来到了我的面前，一把从正面抱住了我</w:t>
      </w:r>
      <w:r w:rsidR="00CA6352">
        <w:rPr>
          <w:rFonts w:hint="eastAsia"/>
        </w:rPr>
        <w:t>的肩膀</w:t>
      </w:r>
      <w:r>
        <w:rPr>
          <w:rFonts w:hint="eastAsia"/>
        </w:rPr>
        <w:t>。</w:t>
      </w:r>
    </w:p>
    <w:p w14:paraId="5FF12CFC" w14:textId="029FD872" w:rsidR="00E36C78" w:rsidRDefault="007B4415" w:rsidP="00132454">
      <w:pPr>
        <w:rPr>
          <w:rFonts w:hint="eastAsia"/>
        </w:rPr>
      </w:pPr>
      <w:ins w:id="19" w:author="Alison Clinton" w:date="2024-12-09T12:32:00Z" w16du:dateUtc="2024-12-09T04:32:00Z">
        <w:r>
          <w:rPr>
            <w:rFonts w:hint="eastAsia"/>
          </w:rPr>
          <w:t>我连忙用余光看了看真冬。</w:t>
        </w:r>
      </w:ins>
      <w:r w:rsidR="00E36C78">
        <w:rPr>
          <w:rFonts w:hint="eastAsia"/>
        </w:rPr>
        <w:t>不知何时，</w:t>
      </w:r>
      <w:ins w:id="20" w:author="Alison Clinton" w:date="2024-12-09T12:32:00Z" w16du:dateUtc="2024-12-09T04:32:00Z">
        <w:r>
          <w:rPr>
            <w:rFonts w:hint="eastAsia"/>
          </w:rPr>
          <w:t>她</w:t>
        </w:r>
      </w:ins>
      <w:del w:id="21" w:author="Alison Clinton" w:date="2024-12-09T12:32:00Z" w16du:dateUtc="2024-12-09T04:32:00Z">
        <w:r w:rsidR="00E36C78" w:rsidDel="007B4415">
          <w:rPr>
            <w:rFonts w:hint="eastAsia"/>
          </w:rPr>
          <w:delText>真冬</w:delText>
        </w:r>
      </w:del>
      <w:r w:rsidR="00E36C78">
        <w:rPr>
          <w:rFonts w:hint="eastAsia"/>
        </w:rPr>
        <w:t>已经悄悄松开了我的手臂</w:t>
      </w:r>
      <w:r w:rsidR="00CA6352">
        <w:rPr>
          <w:rFonts w:hint="eastAsia"/>
        </w:rPr>
        <w:t>，挂上了虚假的笑容</w:t>
      </w:r>
      <w:r w:rsidR="00E36C78">
        <w:rPr>
          <w:rFonts w:hint="eastAsia"/>
        </w:rPr>
        <w:t>。</w:t>
      </w:r>
    </w:p>
    <w:p w14:paraId="5A7CEB69" w14:textId="6441F9DE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，好久不见啦！我听穗波说你生病了，身体没关系吗？”</w:t>
      </w:r>
    </w:p>
    <w:p w14:paraId="4B6B34F4" w14:textId="3BAF4AC3" w:rsidR="00E36C78" w:rsidRDefault="00455315" w:rsidP="00132454">
      <w:pPr>
        <w:rPr>
          <w:rFonts w:hint="eastAsia"/>
        </w:rPr>
      </w:pPr>
      <w:r>
        <w:rPr>
          <w:rFonts w:hint="eastAsia"/>
        </w:rPr>
        <w:t>天马同学</w:t>
      </w:r>
      <w:r w:rsidR="00CA6352">
        <w:rPr>
          <w:rFonts w:hint="eastAsia"/>
        </w:rPr>
        <w:t>左看看右看看，试图找出我身体不关心的迹象。这么关心我，真是感谢。</w:t>
      </w:r>
    </w:p>
    <w:p w14:paraId="5421A764" w14:textId="23224683" w:rsidR="00E36C78" w:rsidRDefault="00E36C78" w:rsidP="00132454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……</w:t>
      </w:r>
      <w:r w:rsidR="00CA6352">
        <w:rPr>
          <w:rFonts w:hint="eastAsia"/>
        </w:rPr>
        <w:t>天马</w:t>
      </w:r>
      <w:r>
        <w:rPr>
          <w:rFonts w:hint="eastAsia"/>
        </w:rPr>
        <w:t>同学</w:t>
      </w:r>
      <w:r w:rsidR="007777CF">
        <w:rPr>
          <w:rFonts w:hint="eastAsia"/>
        </w:rPr>
        <w:t>，</w:t>
      </w:r>
      <w:r>
        <w:rPr>
          <w:rFonts w:hint="eastAsia"/>
        </w:rPr>
        <w:t>真是活泼</w:t>
      </w:r>
      <w:r w:rsidR="00CA6352">
        <w:rPr>
          <w:rFonts w:hint="eastAsia"/>
        </w:rPr>
        <w:t>啊。啊，星乃，望月，还有日野森同学，早上好。”</w:t>
      </w:r>
    </w:p>
    <w:p w14:paraId="008CCC40" w14:textId="17DFD600" w:rsidR="00CA6352" w:rsidRPr="0018004E" w:rsidRDefault="003A66AB">
      <w:pPr>
        <w:rPr>
          <w:rFonts w:hint="eastAsia"/>
        </w:rPr>
      </w:pPr>
      <w:r>
        <w:rPr>
          <w:rFonts w:hint="eastAsia"/>
        </w:rPr>
        <w:t>“</w:t>
      </w:r>
      <w:r w:rsidR="007777CF">
        <w:rPr>
          <w:rFonts w:hint="eastAsia"/>
        </w:rPr>
        <w:t>咲希，不是说过，</w:t>
      </w:r>
      <w:r w:rsidR="00911D1F">
        <w:rPr>
          <w:rFonts w:hint="eastAsia"/>
        </w:rPr>
        <w:t>奏</w:t>
      </w:r>
      <w:r w:rsidR="007777CF">
        <w:rPr>
          <w:rFonts w:hint="eastAsia"/>
        </w:rPr>
        <w:t>是我们的前辈啊……”</w:t>
      </w:r>
    </w:p>
    <w:p w14:paraId="4900E578" w14:textId="085A640D" w:rsidR="004A733E" w:rsidRDefault="007777CF">
      <w:pPr>
        <w:rPr>
          <w:rFonts w:hint="eastAsia"/>
        </w:rPr>
      </w:pPr>
      <w:r>
        <w:rPr>
          <w:rFonts w:hint="eastAsia"/>
        </w:rPr>
        <w:t>“有什么关系嘛一歌，</w:t>
      </w:r>
      <w:r w:rsidR="001B1941">
        <w:rPr>
          <w:rFonts w:hint="eastAsia"/>
          <w:color w:val="4F81BD" w:themeColor="accent1"/>
        </w:rPr>
        <w:t>小奏</w:t>
      </w:r>
      <w:r>
        <w:rPr>
          <w:rFonts w:hint="eastAsia"/>
        </w:rPr>
        <w:t>都说过没有关系啦~”</w:t>
      </w:r>
    </w:p>
    <w:p w14:paraId="60B0A1B3" w14:textId="50013FDE" w:rsidR="00455315" w:rsidRDefault="00455315">
      <w:pPr>
        <w:rPr>
          <w:rFonts w:hint="eastAsia"/>
        </w:rPr>
      </w:pPr>
      <w:r>
        <w:rPr>
          <w:rFonts w:hint="eastAsia"/>
        </w:rPr>
        <w:t>“那也不可以这样乱来……啊，</w:t>
      </w:r>
      <w:r w:rsidR="00911D1F">
        <w:rPr>
          <w:rFonts w:hint="eastAsia"/>
        </w:rPr>
        <w:t>奏</w:t>
      </w:r>
      <w:r>
        <w:rPr>
          <w:rFonts w:hint="eastAsia"/>
        </w:rPr>
        <w:t>前辈，早上好。朝比奈前辈也是。”</w:t>
      </w:r>
    </w:p>
    <w:p w14:paraId="371201DB" w14:textId="60CB5343" w:rsidR="00455315" w:rsidRDefault="00455315">
      <w:pPr>
        <w:rPr>
          <w:rFonts w:hint="eastAsia"/>
        </w:rPr>
      </w:pPr>
      <w:proofErr w:type="gramStart"/>
      <w:r>
        <w:rPr>
          <w:rFonts w:hint="eastAsia"/>
        </w:rPr>
        <w:t>星乃同学</w:t>
      </w:r>
      <w:proofErr w:type="gramEnd"/>
      <w:r>
        <w:rPr>
          <w:rFonts w:hint="eastAsia"/>
        </w:rPr>
        <w:t>走到我的身边，向我</w:t>
      </w:r>
      <w:proofErr w:type="gramStart"/>
      <w:r>
        <w:rPr>
          <w:rFonts w:hint="eastAsia"/>
        </w:rPr>
        <w:t>道着</w:t>
      </w:r>
      <w:proofErr w:type="gramEnd"/>
      <w:r>
        <w:rPr>
          <w:rFonts w:hint="eastAsia"/>
        </w:rPr>
        <w:t>早，顺便把天马同学从我的身边拽走。</w:t>
      </w:r>
    </w:p>
    <w:p w14:paraId="357C476C" w14:textId="567455A6" w:rsidR="00455315" w:rsidRDefault="00455315">
      <w:pPr>
        <w:rPr>
          <w:rFonts w:hint="eastAsia"/>
        </w:rPr>
      </w:pPr>
      <w:r>
        <w:rPr>
          <w:rFonts w:hint="eastAsia"/>
        </w:rPr>
        <w:t>我点点头，做出了“没有关系的”的表情。一旁，</w:t>
      </w:r>
      <w:proofErr w:type="gramStart"/>
      <w:r>
        <w:rPr>
          <w:rFonts w:hint="eastAsia"/>
        </w:rPr>
        <w:t>真冬似乎</w:t>
      </w:r>
      <w:proofErr w:type="gramEnd"/>
      <w:r>
        <w:rPr>
          <w:rFonts w:hint="eastAsia"/>
        </w:rPr>
        <w:t>在和另外两位乐队成员交流着。</w:t>
      </w:r>
    </w:p>
    <w:p w14:paraId="0B245F00" w14:textId="0544DCB0" w:rsidR="007777CF" w:rsidRDefault="007777CF">
      <w:pPr>
        <w:rPr>
          <w:rFonts w:hint="eastAsia"/>
        </w:rPr>
      </w:pPr>
      <w:r>
        <w:rPr>
          <w:rFonts w:hint="eastAsia"/>
        </w:rPr>
        <w:t>“宵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前辈早上好。朝比奈前辈，一直以来，姐姐都受您的照顾了，非常感谢。也感谢你们能来看我们的演出。”</w:t>
      </w:r>
    </w:p>
    <w:p w14:paraId="5FDA36FE" w14:textId="4BB27E67" w:rsidR="007777CF" w:rsidRDefault="007777CF">
      <w:pPr>
        <w:rPr>
          <w:rFonts w:hint="eastAsia"/>
        </w:rPr>
      </w:pPr>
      <w:r>
        <w:rPr>
          <w:rFonts w:hint="eastAsia"/>
        </w:rPr>
        <w:t>“</w:t>
      </w:r>
      <w:r w:rsidR="00455315">
        <w:rPr>
          <w:rFonts w:hint="eastAsia"/>
        </w:rPr>
        <w:t>志步，太正式啦。宵</w:t>
      </w:r>
      <w:proofErr w:type="gramStart"/>
      <w:r w:rsidR="00455315">
        <w:rPr>
          <w:rFonts w:hint="eastAsia"/>
        </w:rPr>
        <w:t>崎</w:t>
      </w:r>
      <w:proofErr w:type="gramEnd"/>
      <w:r w:rsidR="00455315">
        <w:rPr>
          <w:rFonts w:hint="eastAsia"/>
        </w:rPr>
        <w:t>同学，还有朝比奈</w:t>
      </w:r>
      <w:r w:rsidR="008E7E21">
        <w:rPr>
          <w:rFonts w:hint="eastAsia"/>
        </w:rPr>
        <w:t>前辈</w:t>
      </w:r>
      <w:r w:rsidR="00455315">
        <w:rPr>
          <w:rFonts w:hint="eastAsia"/>
        </w:rPr>
        <w:t>，欢迎来听演出哦。”</w:t>
      </w:r>
    </w:p>
    <w:p w14:paraId="5BC18CA2" w14:textId="60825F06" w:rsidR="00455315" w:rsidRDefault="007746B5">
      <w:pPr>
        <w:rPr>
          <w:rFonts w:hint="eastAsia"/>
        </w:rPr>
      </w:pPr>
      <w:r>
        <w:rPr>
          <w:rFonts w:hint="eastAsia"/>
        </w:rPr>
        <w:t>“哪里，我们这边才应该感谢。如果不是送给我们门票的话，我们也许就没有机会过来呢。”</w:t>
      </w:r>
    </w:p>
    <w:p w14:paraId="63A10ABE" w14:textId="3AE512DE" w:rsidR="007746B5" w:rsidRPr="007777CF" w:rsidRDefault="007746B5">
      <w:pPr>
        <w:rPr>
          <w:rFonts w:hint="eastAsia"/>
        </w:rPr>
      </w:pPr>
      <w:proofErr w:type="gramStart"/>
      <w:r>
        <w:rPr>
          <w:rFonts w:hint="eastAsia"/>
        </w:rPr>
        <w:lastRenderedPageBreak/>
        <w:t>真冬例行</w:t>
      </w:r>
      <w:proofErr w:type="gramEnd"/>
      <w:r>
        <w:rPr>
          <w:rFonts w:hint="eastAsia"/>
        </w:rPr>
        <w:t>的</w:t>
      </w:r>
      <w:r w:rsidR="001B265F">
        <w:rPr>
          <w:rFonts w:hint="eastAsia"/>
        </w:rPr>
        <w:t>和二人聊着天，</w:t>
      </w:r>
      <w:r>
        <w:rPr>
          <w:rFonts w:hint="eastAsia"/>
        </w:rPr>
        <w:t>说着客气话</w:t>
      </w:r>
      <w:r w:rsidR="001B265F">
        <w:rPr>
          <w:rFonts w:hint="eastAsia"/>
        </w:rPr>
        <w:t>。不过，提起门票，</w:t>
      </w:r>
      <w:r>
        <w:rPr>
          <w:rFonts w:hint="eastAsia"/>
        </w:rPr>
        <w:t>倒是让我想到了重要的事。</w:t>
      </w:r>
    </w:p>
    <w:p w14:paraId="60FE079D" w14:textId="24BE8012" w:rsidR="004A733E" w:rsidRDefault="00E30736">
      <w:pPr>
        <w:rPr>
          <w:rFonts w:hint="eastAsia"/>
        </w:rPr>
      </w:pPr>
      <w:r>
        <w:rPr>
          <w:rFonts w:hint="eastAsia"/>
        </w:rPr>
        <w:t>“对了，</w:t>
      </w:r>
      <w:r w:rsidR="0021772B">
        <w:rPr>
          <w:rFonts w:hint="eastAsia"/>
        </w:rPr>
        <w:t>咲希</w:t>
      </w:r>
      <w:r>
        <w:rPr>
          <w:rFonts w:hint="eastAsia"/>
        </w:rPr>
        <w:t>……？</w:t>
      </w:r>
      <w:r w:rsidR="000356DF">
        <w:rPr>
          <w:rFonts w:hint="eastAsia"/>
        </w:rPr>
        <w:t>演唱会的门票，是你分给瑞希的吗？”</w:t>
      </w:r>
    </w:p>
    <w:p w14:paraId="49B0FD22" w14:textId="2EB1B421" w:rsidR="004A733E" w:rsidRDefault="000356DF">
      <w:pPr>
        <w:rPr>
          <w:rFonts w:hint="eastAsia"/>
        </w:rPr>
      </w:pPr>
      <w:r>
        <w:rPr>
          <w:rFonts w:hint="eastAsia"/>
        </w:rPr>
        <w:t>“</w:t>
      </w:r>
      <w:r w:rsidR="0021772B">
        <w:rPr>
          <w:rFonts w:hint="eastAsia"/>
        </w:rPr>
        <w:t>啊，是瑞希来找我的哦，说是有重要的朋友什么的。我问了问说是</w:t>
      </w:r>
      <w:r w:rsidR="001B1941">
        <w:rPr>
          <w:rFonts w:hint="eastAsia"/>
        </w:rPr>
        <w:t>小奏</w:t>
      </w:r>
      <w:r w:rsidR="0021772B">
        <w:rPr>
          <w:rFonts w:hint="eastAsia"/>
        </w:rPr>
        <w:t>和朝比奈前辈，就赶紧打了两张票哦！毕竟</w:t>
      </w:r>
      <w:r w:rsidR="001B1941">
        <w:rPr>
          <w:rFonts w:hint="eastAsia"/>
        </w:rPr>
        <w:t>小奏</w:t>
      </w:r>
      <w:r w:rsidR="001B265F">
        <w:rPr>
          <w:rFonts w:hint="eastAsia"/>
        </w:rPr>
        <w:t>愿意出门听演出什么的，</w:t>
      </w:r>
      <w:r w:rsidR="0021772B">
        <w:rPr>
          <w:rFonts w:hint="eastAsia"/>
        </w:rPr>
        <w:t>很少见嘛。”</w:t>
      </w:r>
    </w:p>
    <w:p w14:paraId="18004EB7" w14:textId="2DB3DB8E" w:rsidR="0021772B" w:rsidRDefault="0021772B">
      <w:pPr>
        <w:rPr>
          <w:rFonts w:hint="eastAsia"/>
        </w:rPr>
      </w:pPr>
      <w:r>
        <w:rPr>
          <w:rFonts w:hint="eastAsia"/>
        </w:rPr>
        <w:t>“咲希……都说了不要这么叫了。奏前辈和朝比奈前辈能来听我们的演出，真的非常感谢。对了，奏前辈的身体，现在已经没有关系了吗？</w:t>
      </w:r>
      <w:r w:rsidR="001B265F">
        <w:rPr>
          <w:rFonts w:hint="eastAsia"/>
        </w:rPr>
        <w:t>我听穗波说，上个星期还去医院检查了吧。</w:t>
      </w:r>
      <w:r>
        <w:rPr>
          <w:rFonts w:hint="eastAsia"/>
        </w:rPr>
        <w:t>”</w:t>
      </w:r>
    </w:p>
    <w:p w14:paraId="6FBF0AE6" w14:textId="7EB9F749" w:rsidR="0021772B" w:rsidRDefault="0021772B">
      <w:pPr>
        <w:rPr>
          <w:rFonts w:hint="eastAsia"/>
        </w:rPr>
      </w:pPr>
      <w:r>
        <w:rPr>
          <w:rFonts w:hint="eastAsia"/>
        </w:rPr>
        <w:t>“</w:t>
      </w:r>
      <w:del w:id="22" w:author="Alison Clinton" w:date="2024-12-09T12:35:00Z" w16du:dateUtc="2024-12-09T04:35:00Z">
        <w:r w:rsidDel="007B4415">
          <w:rPr>
            <w:rFonts w:hint="eastAsia"/>
          </w:rPr>
          <w:delText>原来是这样啊。</w:delText>
        </w:r>
      </w:del>
      <w:r w:rsidR="001B265F">
        <w:rPr>
          <w:rFonts w:hint="eastAsia"/>
        </w:rPr>
        <w:t>谢谢关心，现在已经完全没关系了哦。啊，还有咲希</w:t>
      </w:r>
      <w:ins w:id="23" w:author="Alison Clinton" w:date="2024-12-09T12:35:00Z" w16du:dateUtc="2024-12-09T04:35:00Z">
        <w:r w:rsidR="007B4415">
          <w:rPr>
            <w:rFonts w:hint="eastAsia"/>
          </w:rPr>
          <w:t>同学</w:t>
        </w:r>
      </w:ins>
      <w:r w:rsidR="001B265F">
        <w:rPr>
          <w:rFonts w:hint="eastAsia"/>
        </w:rPr>
        <w:t>，门票的事情，麻烦你了。有机会的话，想要好好报答一下。”</w:t>
      </w:r>
    </w:p>
    <w:p w14:paraId="5EF78B24" w14:textId="643D2B8E" w:rsidR="001B265F" w:rsidRDefault="001B265F">
      <w:pPr>
        <w:rPr>
          <w:rFonts w:hint="eastAsia"/>
        </w:rPr>
      </w:pPr>
      <w:r>
        <w:rPr>
          <w:rFonts w:hint="eastAsia"/>
        </w:rPr>
        <w:t>我低下头，由衷的感谢着。天马同学是十分开朗的孩子，所以，</w:t>
      </w:r>
      <w:ins w:id="24" w:author="Alison Clinton" w:date="2024-12-09T12:35:00Z" w16du:dateUtc="2024-12-09T04:35:00Z">
        <w:r w:rsidR="007B4415">
          <w:rPr>
            <w:rFonts w:hint="eastAsia"/>
          </w:rPr>
          <w:t>称呼什么的，</w:t>
        </w:r>
      </w:ins>
      <w:r>
        <w:rPr>
          <w:rFonts w:hint="eastAsia"/>
        </w:rPr>
        <w:t>还是顺着她的心思来吧。</w:t>
      </w:r>
    </w:p>
    <w:p w14:paraId="65221BE1" w14:textId="333826D6" w:rsidR="001B265F" w:rsidRPr="000356DF" w:rsidRDefault="001B265F">
      <w:pPr>
        <w:rPr>
          <w:rFonts w:hint="eastAsia"/>
        </w:rPr>
      </w:pPr>
      <w:r>
        <w:rPr>
          <w:rFonts w:hint="eastAsia"/>
        </w:rPr>
        <w:t>“哼哼，</w:t>
      </w:r>
      <w:r w:rsidR="009D33A7">
        <w:rPr>
          <w:rFonts w:hint="eastAsia"/>
        </w:rPr>
        <w:t>居然可以从小奏这里报答……这样</w:t>
      </w:r>
      <w:r>
        <w:rPr>
          <w:rFonts w:hint="eastAsia"/>
        </w:rPr>
        <w:t>的话</w:t>
      </w:r>
      <w:r w:rsidR="009D33A7">
        <w:rPr>
          <w:rFonts w:hint="eastAsia"/>
        </w:rPr>
        <w:t>，</w:t>
      </w:r>
      <w:r>
        <w:rPr>
          <w:rFonts w:hint="eastAsia"/>
        </w:rPr>
        <w:t>和我们一起来逛水族馆吧？”</w:t>
      </w:r>
    </w:p>
    <w:p w14:paraId="0156EAF8" w14:textId="77777777" w:rsidR="009D33A7" w:rsidRDefault="00E14818">
      <w:pPr>
        <w:rPr>
          <w:rFonts w:hint="eastAsia"/>
        </w:rPr>
      </w:pPr>
      <w:r>
        <w:rPr>
          <w:rFonts w:hint="eastAsia"/>
        </w:rPr>
        <w:t>天马同学两手一拍，如此决定到。</w:t>
      </w:r>
    </w:p>
    <w:p w14:paraId="63BABEAE" w14:textId="21136D5A" w:rsidR="004A733E" w:rsidRDefault="00E14818">
      <w:pPr>
        <w:rPr>
          <w:rFonts w:hint="eastAsia"/>
        </w:rPr>
      </w:pPr>
      <w:r>
        <w:rPr>
          <w:rFonts w:hint="eastAsia"/>
        </w:rPr>
        <w:t>“那么下一站是——水族馆！”</w:t>
      </w:r>
    </w:p>
    <w:p w14:paraId="2E1AC1D3" w14:textId="77777777" w:rsidR="004A733E" w:rsidRPr="001B265F" w:rsidRDefault="004A733E">
      <w:pPr>
        <w:rPr>
          <w:rFonts w:hint="eastAsia"/>
        </w:rPr>
      </w:pPr>
    </w:p>
    <w:p w14:paraId="06CF51DD" w14:textId="2238E040" w:rsidR="004A733E" w:rsidRDefault="00E14818">
      <w:pPr>
        <w:rPr>
          <w:rFonts w:hint="eastAsia"/>
        </w:rPr>
      </w:pPr>
      <w:r>
        <w:rPr>
          <w:rFonts w:hint="eastAsia"/>
        </w:rPr>
        <w:t>下一站。</w:t>
      </w:r>
    </w:p>
    <w:p w14:paraId="02D43C08" w14:textId="724D7965" w:rsidR="00E14818" w:rsidRDefault="00E14818">
      <w:pPr>
        <w:rPr>
          <w:rFonts w:hint="eastAsia"/>
        </w:rPr>
      </w:pPr>
      <w:r>
        <w:rPr>
          <w:rFonts w:hint="eastAsia"/>
        </w:rPr>
        <w:t>在反应过来之前，一群人就浩浩荡荡的钻进了水族馆。</w:t>
      </w:r>
      <w:r w:rsidR="001B1941">
        <w:rPr>
          <w:rFonts w:hint="eastAsia"/>
        </w:rPr>
        <w:t>虽然还没和这么多的人一同行动过，但好在刚开馆的时间里，来水族馆的人，除了我们也没有其他人。</w:t>
      </w:r>
    </w:p>
    <w:p w14:paraId="56EA9CFA" w14:textId="7102E1D6" w:rsidR="001B1941" w:rsidRDefault="001B1941">
      <w:pPr>
        <w:rPr>
          <w:rFonts w:hint="eastAsia"/>
        </w:rPr>
      </w:pPr>
      <w:r>
        <w:rPr>
          <w:rFonts w:hint="eastAsia"/>
        </w:rPr>
        <w:t>“呐呐一歌，刚刚小奏叫了我的名字哦？我就说她不会讨厌啦~”</w:t>
      </w:r>
    </w:p>
    <w:p w14:paraId="231C0FEA" w14:textId="1CB6D0BE" w:rsidR="001B1941" w:rsidRDefault="001B1941">
      <w:pPr>
        <w:rPr>
          <w:rFonts w:hint="eastAsia"/>
        </w:rPr>
      </w:pPr>
      <w:r>
        <w:rPr>
          <w:rFonts w:hint="eastAsia"/>
        </w:rPr>
        <w:t>“那大概只是因为宵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前辈在顺着咲希你的心思吧。”</w:t>
      </w:r>
    </w:p>
    <w:p w14:paraId="4C5F6203" w14:textId="3A0E1482" w:rsidR="001B1941" w:rsidRDefault="001B1941">
      <w:pPr>
        <w:rPr>
          <w:rFonts w:hint="eastAsia"/>
        </w:rPr>
      </w:pPr>
      <w:r>
        <w:rPr>
          <w:rFonts w:hint="eastAsia"/>
        </w:rPr>
        <w:t>“嘛……我想也是</w:t>
      </w:r>
      <w:del w:id="25" w:author="Alison Clinton" w:date="2024-12-09T22:11:00Z" w16du:dateUtc="2024-12-09T14:11:00Z">
        <w:r w:rsidDel="00A42407">
          <w:rPr>
            <w:rFonts w:hint="eastAsia"/>
          </w:rPr>
          <w:delText>呢</w:delText>
        </w:r>
      </w:del>
      <w:r>
        <w:rPr>
          <w:rFonts w:hint="eastAsia"/>
        </w:rPr>
        <w:t>，毕竟奏前辈是很温柔的人。”</w:t>
      </w:r>
    </w:p>
    <w:p w14:paraId="249A9CC0" w14:textId="4B44CEB7" w:rsidR="001B1941" w:rsidRDefault="001B1941">
      <w:pPr>
        <w:rPr>
          <w:rFonts w:hint="eastAsia"/>
        </w:rPr>
      </w:pPr>
      <w:r>
        <w:rPr>
          <w:rFonts w:hint="eastAsia"/>
        </w:rPr>
        <w:t>“宵</w:t>
      </w:r>
      <w:proofErr w:type="gramStart"/>
      <w:r>
        <w:rPr>
          <w:rFonts w:hint="eastAsia"/>
        </w:rPr>
        <w:t>崎</w:t>
      </w:r>
      <w:proofErr w:type="gramEnd"/>
      <w:r>
        <w:rPr>
          <w:rFonts w:hint="eastAsia"/>
        </w:rPr>
        <w:t>前辈真的是很好的人呢</w:t>
      </w:r>
      <w:r w:rsidR="00F934A9">
        <w:rPr>
          <w:rFonts w:hint="eastAsia"/>
        </w:rPr>
        <w:t>。</w:t>
      </w:r>
      <w:r>
        <w:rPr>
          <w:rFonts w:hint="eastAsia"/>
        </w:rPr>
        <w:t>”</w:t>
      </w:r>
    </w:p>
    <w:p w14:paraId="103D36FB" w14:textId="3E8102CD" w:rsidR="001B1941" w:rsidRDefault="001B1941">
      <w:pPr>
        <w:rPr>
          <w:rFonts w:hint="eastAsia"/>
        </w:rPr>
      </w:pPr>
      <w:r>
        <w:rPr>
          <w:rFonts w:hint="eastAsia"/>
        </w:rPr>
        <w:t>天马同学似乎没有意识到，其实她的声音</w:t>
      </w:r>
      <w:r w:rsidR="00DF5776">
        <w:rPr>
          <w:rFonts w:hint="eastAsia"/>
        </w:rPr>
        <w:t>完全的跨过了整个大厅，然后实实在在的传到了我的耳朵里。</w:t>
      </w:r>
    </w:p>
    <w:p w14:paraId="41632A7A" w14:textId="2D691FBE" w:rsidR="00DF5776" w:rsidRDefault="00DF5776">
      <w:pPr>
        <w:rPr>
          <w:rFonts w:hint="eastAsia"/>
        </w:rPr>
      </w:pPr>
      <w:r>
        <w:rPr>
          <w:rFonts w:hint="eastAsia"/>
        </w:rPr>
        <w:t>被人当面这么夸，稍微还是有点害羞。</w:t>
      </w:r>
      <w:r w:rsidR="00F934A9">
        <w:rPr>
          <w:rFonts w:hint="eastAsia"/>
        </w:rPr>
        <w:t>我抓住自己的胳膊，稍微有些无所适从。</w:t>
      </w:r>
    </w:p>
    <w:p w14:paraId="00477F74" w14:textId="08DDCA3B" w:rsidR="00F934A9" w:rsidRDefault="00F934A9">
      <w:pPr>
        <w:rPr>
          <w:rFonts w:hint="eastAsia"/>
        </w:rPr>
      </w:pPr>
      <w:r>
        <w:rPr>
          <w:rFonts w:hint="eastAsia"/>
        </w:rPr>
        <w:t>“奏，她们在夸你啊。”</w:t>
      </w:r>
    </w:p>
    <w:p w14:paraId="0E4E9D9F" w14:textId="2D9673B9" w:rsidR="00F934A9" w:rsidRDefault="00F934A9">
      <w:pPr>
        <w:rPr>
          <w:rFonts w:hint="eastAsia"/>
        </w:rPr>
      </w:pPr>
      <w:proofErr w:type="gramStart"/>
      <w:r>
        <w:rPr>
          <w:rFonts w:hint="eastAsia"/>
        </w:rPr>
        <w:t>真冬换回</w:t>
      </w:r>
      <w:proofErr w:type="gramEnd"/>
      <w:r>
        <w:rPr>
          <w:rFonts w:hint="eastAsia"/>
        </w:rPr>
        <w:t>了原本的样子，小声说着。</w:t>
      </w:r>
    </w:p>
    <w:p w14:paraId="25A5FE13" w14:textId="2348EC48" w:rsidR="00F934A9" w:rsidRDefault="00F934A9">
      <w:pPr>
        <w:rPr>
          <w:rFonts w:hint="eastAsia"/>
        </w:rPr>
      </w:pPr>
      <w:r>
        <w:rPr>
          <w:rFonts w:hint="eastAsia"/>
        </w:rPr>
        <w:t>“偶尔被这么说，还是有点不太习惯呢……”</w:t>
      </w:r>
    </w:p>
    <w:p w14:paraId="524689C7" w14:textId="77777777" w:rsidR="00A42407" w:rsidRDefault="00A03BF7">
      <w:pPr>
        <w:rPr>
          <w:ins w:id="26" w:author="Alison Clinton" w:date="2024-12-09T22:11:00Z" w16du:dateUtc="2024-12-09T14:11:00Z"/>
          <w:rFonts w:hint="eastAsia"/>
        </w:rPr>
      </w:pPr>
      <w:r>
        <w:rPr>
          <w:rFonts w:hint="eastAsia"/>
        </w:rPr>
        <w:t>我看着玻璃柜中游动的小鱼，如此说道。上一次来水族馆，是什么时候呢？</w:t>
      </w:r>
    </w:p>
    <w:p w14:paraId="1935FA3F" w14:textId="1A79EB5A" w:rsidR="00A03BF7" w:rsidRDefault="006C7D2C">
      <w:pPr>
        <w:rPr>
          <w:rFonts w:hint="eastAsia"/>
        </w:rPr>
      </w:pPr>
      <w:r>
        <w:rPr>
          <w:rFonts w:hint="eastAsia"/>
        </w:rPr>
        <w:t>记忆里浮现出带给我温暖的那两个人。</w:t>
      </w:r>
    </w:p>
    <w:p w14:paraId="6FCC8931" w14:textId="77777777" w:rsidR="003B5E34" w:rsidRDefault="003B5E34">
      <w:pPr>
        <w:rPr>
          <w:rFonts w:hint="eastAsia"/>
        </w:rPr>
      </w:pPr>
    </w:p>
    <w:p w14:paraId="72E207B3" w14:textId="77777777" w:rsidR="003B5E34" w:rsidRDefault="003B5E34">
      <w:pPr>
        <w:rPr>
          <w:rFonts w:hint="eastAsia"/>
        </w:rPr>
      </w:pPr>
    </w:p>
    <w:p w14:paraId="2E1FE825" w14:textId="77777777" w:rsidR="003B5E34" w:rsidRDefault="003B5E34">
      <w:pPr>
        <w:rPr>
          <w:rFonts w:hint="eastAsia"/>
        </w:rPr>
      </w:pPr>
    </w:p>
    <w:p w14:paraId="05E639B1" w14:textId="2EDE0CA9" w:rsidR="003B5E34" w:rsidRDefault="003B5E34">
      <w:pPr>
        <w:rPr>
          <w:rFonts w:hint="eastAsia"/>
        </w:rPr>
      </w:pPr>
      <w:r>
        <w:rPr>
          <w:rFonts w:hint="eastAsia"/>
        </w:rPr>
        <w:t xml:space="preserve">=== </w:t>
      </w:r>
      <w:r w:rsidR="003708CC">
        <w:rPr>
          <w:rFonts w:hint="eastAsia"/>
        </w:rPr>
        <w:t>DIVIDING</w:t>
      </w:r>
      <w:r>
        <w:rPr>
          <w:rFonts w:hint="eastAsia"/>
        </w:rPr>
        <w:t xml:space="preserve"> ===</w:t>
      </w:r>
    </w:p>
    <w:p w14:paraId="264CDB1E" w14:textId="38474519" w:rsidR="00F55C76" w:rsidRDefault="003F76F4">
      <w:pPr>
        <w:rPr>
          <w:rFonts w:hint="eastAsia"/>
        </w:rPr>
      </w:pPr>
      <w:r>
        <w:rPr>
          <w:rFonts w:hint="eastAsia"/>
        </w:rPr>
        <w:lastRenderedPageBreak/>
        <w:t>水族馆的这一部分是个大厅——我们站在水底，而一块巨大的半圆形玻璃将我们</w:t>
      </w:r>
      <w:r w:rsidR="00A44BF3">
        <w:rPr>
          <w:rFonts w:hint="eastAsia"/>
        </w:rPr>
        <w:t>同水隔开。于是我仰起头，整片水底映入我的眼睛。</w:t>
      </w:r>
    </w:p>
    <w:p w14:paraId="0E8B3E34" w14:textId="6544ADD7" w:rsidR="00A44BF3" w:rsidRDefault="00574D57">
      <w:pPr>
        <w:rPr>
          <w:rFonts w:hint="eastAsia"/>
        </w:rPr>
      </w:pPr>
      <w:r>
        <w:rPr>
          <w:rFonts w:hint="eastAsia"/>
        </w:rPr>
        <w:t>或许是呆在家里太多了吧。偶尔抬起头来，</w:t>
      </w:r>
      <w:r w:rsidR="0005044C">
        <w:rPr>
          <w:rFonts w:hint="eastAsia"/>
        </w:rPr>
        <w:t>居然会感慨，居然有一种颜色可以占满整个视野。</w:t>
      </w:r>
    </w:p>
    <w:p w14:paraId="79B19E6C" w14:textId="50B8F72D" w:rsidR="0005044C" w:rsidRDefault="0005044C">
      <w:pPr>
        <w:rPr>
          <w:rFonts w:hint="eastAsia"/>
        </w:rPr>
      </w:pPr>
      <w:r>
        <w:rPr>
          <w:rFonts w:hint="eastAsia"/>
        </w:rPr>
        <w:t>是深蓝色，往常只能在纪录片里见到的深蓝。认识或不认识的生物穿梭于头顶，向我投下阴影。就仿佛我正深处于海底，而这深蓝正温柔的将我包裹。</w:t>
      </w:r>
    </w:p>
    <w:p w14:paraId="7F0BA375" w14:textId="3FDAA37E" w:rsidR="0005044C" w:rsidRDefault="0005044C">
      <w:pPr>
        <w:rPr>
          <w:rFonts w:hint="eastAsia"/>
        </w:rPr>
      </w:pPr>
      <w:r>
        <w:rPr>
          <w:rFonts w:hint="eastAsia"/>
        </w:rPr>
        <w:t>因此，我感受到了一份宁静。这宁静不同于25时的夜晚。那是黑夜里，显示屏透出淡淡的白光，语言</w:t>
      </w:r>
      <w:r w:rsidR="007C2140">
        <w:rPr>
          <w:rFonts w:hint="eastAsia"/>
        </w:rPr>
        <w:t>频道里大家的键盘声，还有桌边飘来的，味增味的泡面香气。</w:t>
      </w:r>
      <w:proofErr w:type="gramStart"/>
      <w:r w:rsidR="007C2140">
        <w:rPr>
          <w:rFonts w:hint="eastAsia"/>
        </w:rPr>
        <w:t>一</w:t>
      </w:r>
      <w:proofErr w:type="gramEnd"/>
      <w:r w:rsidR="007C2140">
        <w:rPr>
          <w:rFonts w:hint="eastAsia"/>
        </w:rPr>
        <w:t>处在这样的环境里，我的身体就会自动的进入工作状态，心中什么也不会有。</w:t>
      </w:r>
    </w:p>
    <w:p w14:paraId="5645D902" w14:textId="75AD7AAC" w:rsidR="007C2140" w:rsidRDefault="007C2140">
      <w:pPr>
        <w:rPr>
          <w:rFonts w:hint="eastAsia"/>
        </w:rPr>
      </w:pPr>
      <w:r>
        <w:rPr>
          <w:rFonts w:hint="eastAsia"/>
        </w:rPr>
        <w:t>只是这身处海底般的宁静同那并不相同。耳边只有扩音器带来的气泡声，</w:t>
      </w:r>
      <w:proofErr w:type="gramStart"/>
      <w:r>
        <w:rPr>
          <w:rFonts w:hint="eastAsia"/>
        </w:rPr>
        <w:t>还有真冬淡淡的</w:t>
      </w:r>
      <w:proofErr w:type="gramEnd"/>
      <w:r>
        <w:rPr>
          <w:rFonts w:hint="eastAsia"/>
        </w:rPr>
        <w:t>洗发水味。然后就是深蓝，无穷无尽的深蓝。</w:t>
      </w:r>
    </w:p>
    <w:p w14:paraId="35A9038D" w14:textId="111C6642" w:rsidR="007C2140" w:rsidDel="00336532" w:rsidRDefault="007C2140">
      <w:pPr>
        <w:rPr>
          <w:del w:id="27" w:author="Alison Clinton" w:date="2024-12-08T17:31:00Z" w16du:dateUtc="2024-12-08T09:31:00Z"/>
          <w:rFonts w:hint="eastAsia"/>
        </w:rPr>
      </w:pPr>
      <w:del w:id="28" w:author="Alison Clinton" w:date="2024-12-08T17:31:00Z" w16du:dateUtc="2024-12-08T09:31:00Z">
        <w:r w:rsidDel="00336532">
          <w:rPr>
            <w:rFonts w:hint="eastAsia"/>
          </w:rPr>
          <w:delText>我有点想和真冬分享这份有些神秘的感觉，于是我将手从羽绒服里拿出，想要找到真冬所在的位置。</w:delText>
        </w:r>
      </w:del>
    </w:p>
    <w:p w14:paraId="707E57FF" w14:textId="22FCA381" w:rsidR="00336532" w:rsidRPr="00336532" w:rsidDel="00336532" w:rsidRDefault="00336532">
      <w:pPr>
        <w:rPr>
          <w:del w:id="29" w:author="Alison Clinton" w:date="2024-12-08T17:32:00Z" w16du:dateUtc="2024-12-08T09:32:00Z"/>
          <w:rFonts w:hint="eastAsia"/>
        </w:rPr>
      </w:pPr>
      <w:ins w:id="30" w:author="Alison Clinton" w:date="2024-12-08T17:29:00Z" w16du:dateUtc="2024-12-08T09:29:00Z">
        <w:r w:rsidRPr="00336532">
          <w:rPr>
            <w:rFonts w:hint="eastAsia"/>
          </w:rPr>
          <w:t>我醉心于这样的感觉。但一种预感忽然击中了我：</w:t>
        </w:r>
        <w:proofErr w:type="gramStart"/>
        <w:r w:rsidRPr="00336532">
          <w:rPr>
            <w:rFonts w:hint="eastAsia"/>
          </w:rPr>
          <w:t>真冬太久</w:t>
        </w:r>
        <w:proofErr w:type="gramEnd"/>
        <w:r w:rsidRPr="00336532">
          <w:rPr>
            <w:rFonts w:hint="eastAsia"/>
          </w:rPr>
          <w:t>没有说话了，快看看她。</w:t>
        </w:r>
      </w:ins>
      <w:ins w:id="31" w:author="Alison Clinton" w:date="2024-12-08T17:31:00Z" w16du:dateUtc="2024-12-08T09:31:00Z">
        <w:r>
          <w:rPr>
            <w:rFonts w:hint="eastAsia"/>
          </w:rPr>
          <w:t>于是我</w:t>
        </w:r>
      </w:ins>
      <w:ins w:id="32" w:author="Alison Clinton" w:date="2024-12-08T17:32:00Z" w16du:dateUtc="2024-12-08T09:32:00Z">
        <w:r>
          <w:rPr>
            <w:rFonts w:hint="eastAsia"/>
          </w:rPr>
          <w:t>把手从羽绒服里伸出，凭着感觉，握上了身旁的另一只手。</w:t>
        </w:r>
      </w:ins>
      <w:ins w:id="33" w:author="Alison Clinton" w:date="2024-12-08T17:33:00Z" w16du:dateUtc="2024-12-08T09:33:00Z">
        <w:r>
          <w:rPr>
            <w:rFonts w:hint="eastAsia"/>
          </w:rPr>
          <w:t>由于出乎意料，我有些被惊到。那感觉与我熟悉的不同：有些潮湿，过于发冷，还微微颤抖着。</w:t>
        </w:r>
      </w:ins>
    </w:p>
    <w:p w14:paraId="20B8339C" w14:textId="2B4D7BB1" w:rsidR="00693AA3" w:rsidRDefault="00693AA3">
      <w:pPr>
        <w:rPr>
          <w:rFonts w:hint="eastAsia"/>
        </w:rPr>
      </w:pPr>
      <w:del w:id="34" w:author="Alison Clinton" w:date="2024-12-08T17:32:00Z" w16du:dateUtc="2024-12-08T09:32:00Z">
        <w:r w:rsidDel="00336532">
          <w:rPr>
            <w:rFonts w:hint="eastAsia"/>
          </w:rPr>
          <w:delText>但</w:delText>
        </w:r>
        <w:r w:rsidR="009A3EBF" w:rsidDel="00336532">
          <w:rPr>
            <w:rFonts w:hint="eastAsia"/>
          </w:rPr>
          <w:delText>，</w:delText>
        </w:r>
        <w:r w:rsidR="007C2140" w:rsidDel="00336532">
          <w:rPr>
            <w:rFonts w:hint="eastAsia"/>
          </w:rPr>
          <w:delText>真冬的手先一步握了上来。</w:delText>
        </w:r>
      </w:del>
      <w:del w:id="35" w:author="Alison Clinton" w:date="2024-12-08T17:33:00Z" w16du:dateUtc="2024-12-08T09:33:00Z">
        <w:r w:rsidDel="00336532">
          <w:rPr>
            <w:rFonts w:hint="eastAsia"/>
          </w:rPr>
          <w:delText>由于出乎意料，我有些被惊到。那感觉与我熟悉的不同：有些潮湿，过于发</w:delText>
        </w:r>
        <w:r w:rsidR="00F90B5B" w:rsidDel="00336532">
          <w:rPr>
            <w:rFonts w:hint="eastAsia"/>
          </w:rPr>
          <w:delText>冷</w:delText>
        </w:r>
        <w:r w:rsidDel="00336532">
          <w:rPr>
            <w:rFonts w:hint="eastAsia"/>
          </w:rPr>
          <w:delText>，还微微颤抖着。</w:delText>
        </w:r>
      </w:del>
    </w:p>
    <w:p w14:paraId="5A440A2A" w14:textId="6561E942" w:rsidR="00693AA3" w:rsidRDefault="00693AA3">
      <w:pPr>
        <w:rPr>
          <w:rFonts w:hint="eastAsia"/>
        </w:rPr>
      </w:pPr>
      <w:r>
        <w:rPr>
          <w:rFonts w:hint="eastAsia"/>
        </w:rPr>
        <w:t>我终于转过头，看向真冬。她依旧保持着那熟悉的表情，但</w:t>
      </w:r>
      <w:r w:rsidR="00F90B5B">
        <w:rPr>
          <w:rFonts w:hint="eastAsia"/>
        </w:rPr>
        <w:t>脸色却发着白。我以为她是受了什么寒，小声询问，但她只是闭上眼睛，靠在了我的肩膀上，用力喘着气。</w:t>
      </w:r>
    </w:p>
    <w:p w14:paraId="1051A93A" w14:textId="77777777" w:rsidR="00F90B5B" w:rsidRDefault="00F90B5B">
      <w:pPr>
        <w:rPr>
          <w:rFonts w:hint="eastAsia"/>
        </w:rPr>
      </w:pPr>
      <w:r>
        <w:rPr>
          <w:rFonts w:hint="eastAsia"/>
        </w:rPr>
        <w:t>忽然生病了？难道是我没注意到吗？</w:t>
      </w:r>
    </w:p>
    <w:p w14:paraId="581C6E13" w14:textId="77777777" w:rsidR="00A42407" w:rsidRDefault="00F90B5B">
      <w:pPr>
        <w:rPr>
          <w:rFonts w:hint="eastAsia"/>
        </w:rPr>
      </w:pPr>
      <w:r>
        <w:rPr>
          <w:rFonts w:hint="eastAsia"/>
        </w:rPr>
        <w:t>我没有能应对这种事的自信，只好先想办法</w:t>
      </w:r>
      <w:proofErr w:type="gramStart"/>
      <w:r w:rsidR="00CB1274">
        <w:rPr>
          <w:rFonts w:hint="eastAsia"/>
        </w:rPr>
        <w:t>把真冬拽出</w:t>
      </w:r>
      <w:proofErr w:type="gramEnd"/>
      <w:r w:rsidR="00CB1274">
        <w:rPr>
          <w:rFonts w:hint="eastAsia"/>
        </w:rPr>
        <w:t>这个房间，然后找到</w:t>
      </w:r>
      <w:proofErr w:type="gramStart"/>
      <w:r w:rsidR="00CB1274">
        <w:rPr>
          <w:rFonts w:hint="eastAsia"/>
        </w:rPr>
        <w:t>星乃同学</w:t>
      </w:r>
      <w:proofErr w:type="gramEnd"/>
      <w:r w:rsidR="00CB1274">
        <w:rPr>
          <w:rFonts w:hint="eastAsia"/>
        </w:rPr>
        <w:t>她们——</w:t>
      </w:r>
    </w:p>
    <w:p w14:paraId="5964D444" w14:textId="4F9A6AAD" w:rsidR="00CB1274" w:rsidRDefault="00A42407">
      <w:pPr>
        <w:rPr>
          <w:rFonts w:hint="eastAsia"/>
        </w:rPr>
      </w:pPr>
      <w:ins w:id="36" w:author="Alison Clinton" w:date="2024-12-09T22:15:00Z" w16du:dateUtc="2024-12-09T14:15:00Z">
        <w:r>
          <w:rPr>
            <w:rFonts w:hint="eastAsia"/>
          </w:rPr>
          <w:t>我</w:t>
        </w:r>
        <w:proofErr w:type="gramStart"/>
        <w:r>
          <w:rPr>
            <w:rFonts w:hint="eastAsia"/>
          </w:rPr>
          <w:t>抓起真冬的</w:t>
        </w:r>
        <w:proofErr w:type="gramEnd"/>
        <w:r>
          <w:rPr>
            <w:rFonts w:hint="eastAsia"/>
          </w:rPr>
          <w:t>胳膊。</w:t>
        </w:r>
      </w:ins>
      <w:r w:rsidR="00CB1274">
        <w:rPr>
          <w:rFonts w:hint="eastAsia"/>
        </w:rPr>
        <w:t>这算是某种搀扶，而不久之前，我才刚刚体验过一次。</w:t>
      </w:r>
      <w:r w:rsidR="007D5B36">
        <w:rPr>
          <w:rFonts w:hint="eastAsia"/>
        </w:rPr>
        <w:t>只是那次，是在大雨中</w:t>
      </w:r>
      <w:r w:rsidR="00B0734B">
        <w:rPr>
          <w:rFonts w:hint="eastAsia"/>
        </w:rPr>
        <w:t>，连要去哪里都不知道。而这次，只是向那散发出淡黄色光芒的出口处走去。</w:t>
      </w:r>
    </w:p>
    <w:p w14:paraId="4899C0F1" w14:textId="6823F19A" w:rsidR="00B0734B" w:rsidRDefault="002F6907">
      <w:pPr>
        <w:rPr>
          <w:rFonts w:hint="eastAsia"/>
        </w:rPr>
      </w:pPr>
      <w:ins w:id="37" w:author="Alison Clinton" w:date="2024-12-09T22:27:00Z" w16du:dateUtc="2024-12-09T14:27:00Z">
        <w:r>
          <w:rPr>
            <w:rFonts w:hint="eastAsia"/>
          </w:rPr>
          <w:t>但，体能很快就被用光。</w:t>
        </w:r>
      </w:ins>
      <w:del w:id="38" w:author="Alison Clinton" w:date="2024-12-09T22:27:00Z" w16du:dateUtc="2024-12-09T14:27:00Z">
        <w:r w:rsidR="00B0734B" w:rsidDel="002F6907">
          <w:rPr>
            <w:rFonts w:hint="eastAsia"/>
          </w:rPr>
          <w:delText>我对自己的体能并没有什么自信，所以，</w:delText>
        </w:r>
      </w:del>
      <w:r w:rsidR="00B0734B">
        <w:rPr>
          <w:rFonts w:hint="eastAsia"/>
        </w:rPr>
        <w:t>好不容易走出大厅，</w:t>
      </w:r>
      <w:ins w:id="39" w:author="Alison Clinton" w:date="2024-12-09T22:27:00Z" w16du:dateUtc="2024-12-09T14:27:00Z">
        <w:r>
          <w:rPr>
            <w:rFonts w:hint="eastAsia"/>
          </w:rPr>
          <w:t>我便支撑不住，停</w:t>
        </w:r>
      </w:ins>
      <w:del w:id="40" w:author="Alison Clinton" w:date="2024-12-09T22:27:00Z" w16du:dateUtc="2024-12-09T14:27:00Z">
        <w:r w:rsidR="00B0734B" w:rsidDel="002F6907">
          <w:rPr>
            <w:rFonts w:hint="eastAsia"/>
          </w:rPr>
          <w:delText>边</w:delText>
        </w:r>
      </w:del>
      <w:r w:rsidR="00B0734B">
        <w:rPr>
          <w:rFonts w:hint="eastAsia"/>
        </w:rPr>
        <w:t>在原地</w:t>
      </w:r>
      <w:ins w:id="41" w:author="Alison Clinton" w:date="2024-12-09T22:27:00Z" w16du:dateUtc="2024-12-09T14:27:00Z">
        <w:r>
          <w:rPr>
            <w:rFonts w:hint="eastAsia"/>
          </w:rPr>
          <w:t>，</w:t>
        </w:r>
      </w:ins>
      <w:r w:rsidR="00B0734B">
        <w:rPr>
          <w:rFonts w:hint="eastAsia"/>
        </w:rPr>
        <w:t>开始喘</w:t>
      </w:r>
      <w:ins w:id="42" w:author="Alison Clinton" w:date="2024-12-09T22:25:00Z" w16du:dateUtc="2024-12-09T14:25:00Z">
        <w:r>
          <w:rPr>
            <w:rFonts w:hint="eastAsia"/>
          </w:rPr>
          <w:t>起</w:t>
        </w:r>
      </w:ins>
      <w:del w:id="43" w:author="Alison Clinton" w:date="2024-12-09T22:25:00Z" w16du:dateUtc="2024-12-09T14:25:00Z">
        <w:r w:rsidR="00B0734B" w:rsidDel="002F6907">
          <w:rPr>
            <w:rFonts w:hint="eastAsia"/>
          </w:rPr>
          <w:delText>气</w:delText>
        </w:r>
      </w:del>
      <w:r w:rsidR="00B0734B">
        <w:rPr>
          <w:rFonts w:hint="eastAsia"/>
        </w:rPr>
        <w:t>了</w:t>
      </w:r>
      <w:del w:id="44" w:author="Alison Clinton" w:date="2024-12-09T22:27:00Z" w16du:dateUtc="2024-12-09T14:27:00Z">
        <w:r w:rsidR="00B0734B" w:rsidDel="002F6907">
          <w:rPr>
            <w:rFonts w:hint="eastAsia"/>
          </w:rPr>
          <w:delText>粗</w:delText>
        </w:r>
      </w:del>
      <w:r w:rsidR="00B0734B">
        <w:rPr>
          <w:rFonts w:hint="eastAsia"/>
        </w:rPr>
        <w:t>气。</w:t>
      </w:r>
      <w:proofErr w:type="gramStart"/>
      <w:ins w:id="45" w:author="Alison Clinton" w:date="2024-12-09T22:27:00Z" w16du:dateUtc="2024-12-09T14:27:00Z">
        <w:r>
          <w:rPr>
            <w:rFonts w:hint="eastAsia"/>
          </w:rPr>
          <w:t>但真冬的</w:t>
        </w:r>
        <w:proofErr w:type="gramEnd"/>
        <w:r>
          <w:rPr>
            <w:rFonts w:hint="eastAsia"/>
          </w:rPr>
          <w:t>状况</w:t>
        </w:r>
      </w:ins>
      <w:ins w:id="46" w:author="Alison Clinton" w:date="2024-12-09T22:28:00Z" w16du:dateUtc="2024-12-09T14:28:00Z">
        <w:r>
          <w:rPr>
            <w:rFonts w:hint="eastAsia"/>
          </w:rPr>
          <w:t>，不能再耽误半分钟。</w:t>
        </w:r>
      </w:ins>
      <w:r w:rsidR="00B0734B">
        <w:rPr>
          <w:rFonts w:hint="eastAsia"/>
        </w:rPr>
        <w:t>稍微休息了一会之后，便想要继续向前</w:t>
      </w:r>
      <w:ins w:id="47" w:author="Alison Clinton" w:date="2024-12-09T22:25:00Z" w16du:dateUtc="2024-12-09T14:25:00Z">
        <w:r>
          <w:rPr>
            <w:rFonts w:hint="eastAsia"/>
          </w:rPr>
          <w:t>——</w:t>
        </w:r>
      </w:ins>
      <w:del w:id="48" w:author="Alison Clinton" w:date="2024-12-09T22:25:00Z" w16du:dateUtc="2024-12-09T14:25:00Z">
        <w:r w:rsidR="00B0734B" w:rsidDel="002F6907">
          <w:rPr>
            <w:rFonts w:hint="eastAsia"/>
          </w:rPr>
          <w:delText>走去。</w:delText>
        </w:r>
      </w:del>
    </w:p>
    <w:p w14:paraId="36ABF2AB" w14:textId="36E8E25D" w:rsidR="00B0734B" w:rsidRDefault="00B0734B">
      <w:pPr>
        <w:rPr>
          <w:rFonts w:hint="eastAsia"/>
        </w:rPr>
      </w:pPr>
      <w:r>
        <w:rPr>
          <w:rFonts w:hint="eastAsia"/>
        </w:rPr>
        <w:t>“……奏，已经没关系了。”</w:t>
      </w:r>
    </w:p>
    <w:p w14:paraId="16F0883B" w14:textId="2F6ADBF3" w:rsidR="00B0734B" w:rsidRDefault="00B0734B">
      <w:pPr>
        <w:rPr>
          <w:rFonts w:hint="eastAsia"/>
        </w:rPr>
      </w:pPr>
      <w:proofErr w:type="gramStart"/>
      <w:r>
        <w:rPr>
          <w:rFonts w:hint="eastAsia"/>
        </w:rPr>
        <w:t>真冬松开</w:t>
      </w:r>
      <w:proofErr w:type="gramEnd"/>
      <w:r>
        <w:rPr>
          <w:rFonts w:hint="eastAsia"/>
        </w:rPr>
        <w:t>了紧抓着我的手</w:t>
      </w:r>
      <w:ins w:id="49" w:author="Alison Clinton" w:date="2024-12-09T22:26:00Z" w16du:dateUtc="2024-12-09T14:26:00Z">
        <w:r w:rsidR="002F6907">
          <w:rPr>
            <w:rFonts w:hint="eastAsia"/>
          </w:rPr>
          <w:t>。我转过头。她长出一口气，摇晃着站起身来，</w:t>
        </w:r>
      </w:ins>
      <w:del w:id="50" w:author="Alison Clinton" w:date="2024-12-09T22:26:00Z" w16du:dateUtc="2024-12-09T14:26:00Z">
        <w:r w:rsidDel="002F6907">
          <w:rPr>
            <w:rFonts w:hint="eastAsia"/>
          </w:rPr>
          <w:delText>，</w:delText>
        </w:r>
      </w:del>
      <w:r>
        <w:rPr>
          <w:rFonts w:hint="eastAsia"/>
        </w:rPr>
        <w:t>随后理了理刚刚因为出汗稍显凌乱的头发。</w:t>
      </w:r>
    </w:p>
    <w:p w14:paraId="76D6CF01" w14:textId="7184A2F5" w:rsidR="00B0734B" w:rsidRDefault="00B0734B">
      <w:pPr>
        <w:rPr>
          <w:rFonts w:hint="eastAsia"/>
        </w:rPr>
      </w:pPr>
      <w:r>
        <w:rPr>
          <w:rFonts w:hint="eastAsia"/>
        </w:rPr>
        <w:t>“欸，没关系了吗？”</w:t>
      </w:r>
    </w:p>
    <w:p w14:paraId="4670626B" w14:textId="543FF62D" w:rsidR="00B0734B" w:rsidRDefault="00B0734B">
      <w:pPr>
        <w:rPr>
          <w:rFonts w:hint="eastAsia"/>
        </w:rPr>
      </w:pPr>
      <w:r>
        <w:rPr>
          <w:rFonts w:hint="eastAsia"/>
        </w:rPr>
        <w:t>我问到。的确，一两分钟前的</w:t>
      </w:r>
      <w:proofErr w:type="gramStart"/>
      <w:r>
        <w:rPr>
          <w:rFonts w:hint="eastAsia"/>
        </w:rPr>
        <w:t>真冬</w:t>
      </w:r>
      <w:r w:rsidR="00580A36">
        <w:rPr>
          <w:rFonts w:hint="eastAsia"/>
        </w:rPr>
        <w:t>那</w:t>
      </w:r>
      <w:proofErr w:type="gramEnd"/>
      <w:r w:rsidR="00580A36">
        <w:rPr>
          <w:rFonts w:hint="eastAsia"/>
        </w:rPr>
        <w:t>痛苦的表情，此刻已经消失不见，仿佛先前什么也没有发生一样。</w:t>
      </w:r>
    </w:p>
    <w:p w14:paraId="44786B83" w14:textId="647C4DBC" w:rsidR="00580A36" w:rsidRDefault="000A3CE4">
      <w:pPr>
        <w:rPr>
          <w:rFonts w:hint="eastAsia"/>
        </w:rPr>
      </w:pPr>
      <w:r>
        <w:rPr>
          <w:rFonts w:hint="eastAsia"/>
        </w:rPr>
        <w:t>“抱歉，让你担心了。”</w:t>
      </w:r>
    </w:p>
    <w:p w14:paraId="73A83731" w14:textId="2CC6B6F5" w:rsidR="00B0734B" w:rsidRDefault="000A3CE4">
      <w:pPr>
        <w:rPr>
          <w:rFonts w:hint="eastAsia"/>
        </w:rPr>
      </w:pPr>
      <w:r>
        <w:rPr>
          <w:rFonts w:hint="eastAsia"/>
        </w:rPr>
        <w:t>“</w:t>
      </w:r>
      <w:del w:id="51" w:author="Alison Clinton" w:date="2024-12-09T23:07:00Z" w16du:dateUtc="2024-12-09T15:07:00Z">
        <w:r w:rsidDel="004D7D5B">
          <w:rPr>
            <w:rFonts w:hint="eastAsia"/>
          </w:rPr>
          <w:delText>只要</w:delText>
        </w:r>
      </w:del>
      <w:del w:id="52" w:author="Alison Clinton" w:date="2024-12-09T22:25:00Z" w16du:dateUtc="2024-12-09T14:25:00Z">
        <w:r w:rsidDel="002F6907">
          <w:rPr>
            <w:rFonts w:hint="eastAsia"/>
          </w:rPr>
          <w:delText>真冬</w:delText>
        </w:r>
      </w:del>
      <w:r>
        <w:rPr>
          <w:rFonts w:hint="eastAsia"/>
        </w:rPr>
        <w:t>没事就好</w:t>
      </w:r>
      <w:ins w:id="53" w:author="Alison Clinton" w:date="2024-12-09T22:25:00Z" w16du:dateUtc="2024-12-09T14:25:00Z">
        <w:r w:rsidR="002F6907">
          <w:rPr>
            <w:rFonts w:hint="eastAsia"/>
          </w:rPr>
          <w:t>，</w:t>
        </w:r>
      </w:ins>
      <w:del w:id="54" w:author="Alison Clinton" w:date="2024-12-09T22:25:00Z" w16du:dateUtc="2024-12-09T14:25:00Z">
        <w:r w:rsidDel="002F6907">
          <w:rPr>
            <w:rFonts w:hint="eastAsia"/>
          </w:rPr>
          <w:delText>……</w:delText>
        </w:r>
      </w:del>
      <w:del w:id="55" w:author="Alison Clinton" w:date="2024-12-09T22:22:00Z" w16du:dateUtc="2024-12-09T14:22:00Z">
        <w:r w:rsidDel="002F6907">
          <w:rPr>
            <w:rFonts w:hint="eastAsia"/>
          </w:rPr>
          <w:delText>方便的话，</w:delText>
        </w:r>
      </w:del>
      <w:ins w:id="56" w:author="Alison Clinton" w:date="2024-12-09T22:22:00Z" w16du:dateUtc="2024-12-09T14:22:00Z">
        <w:r w:rsidR="002F6907">
          <w:rPr>
            <w:rFonts w:hint="eastAsia"/>
          </w:rPr>
          <w:t>但</w:t>
        </w:r>
      </w:ins>
      <w:ins w:id="57" w:author="Alison Clinton" w:date="2024-12-09T22:24:00Z" w16du:dateUtc="2024-12-09T14:24:00Z">
        <w:r w:rsidR="002F6907">
          <w:rPr>
            <w:rFonts w:hint="eastAsia"/>
          </w:rPr>
          <w:t>，稍微还是有点</w:t>
        </w:r>
      </w:ins>
      <w:ins w:id="58" w:author="Alison Clinton" w:date="2024-12-09T22:22:00Z" w16du:dateUtc="2024-12-09T14:22:00Z">
        <w:r w:rsidR="002F6907">
          <w:rPr>
            <w:rFonts w:hint="eastAsia"/>
          </w:rPr>
          <w:t>在意</w:t>
        </w:r>
      </w:ins>
      <w:ins w:id="59" w:author="Alison Clinton" w:date="2024-12-09T22:24:00Z" w16du:dateUtc="2024-12-09T14:24:00Z">
        <w:r w:rsidR="002F6907">
          <w:rPr>
            <w:rFonts w:hint="eastAsia"/>
          </w:rPr>
          <w:t>……</w:t>
        </w:r>
      </w:ins>
      <w:ins w:id="60" w:author="Alison Clinton" w:date="2024-12-09T22:25:00Z" w16du:dateUtc="2024-12-09T14:25:00Z">
        <w:r w:rsidR="002F6907">
          <w:rPr>
            <w:rFonts w:hint="eastAsia"/>
          </w:rPr>
          <w:t>真冬，</w:t>
        </w:r>
      </w:ins>
      <w:r>
        <w:rPr>
          <w:rFonts w:hint="eastAsia"/>
        </w:rPr>
        <w:t>可以说说怎么回事吗？”</w:t>
      </w:r>
    </w:p>
    <w:p w14:paraId="33BBAB85" w14:textId="136193C9" w:rsidR="00BE779B" w:rsidRDefault="00BE779B">
      <w:pPr>
        <w:rPr>
          <w:rFonts w:hint="eastAsia"/>
        </w:rPr>
      </w:pPr>
      <w:proofErr w:type="gramStart"/>
      <w:r>
        <w:rPr>
          <w:rFonts w:hint="eastAsia"/>
        </w:rPr>
        <w:t>真冬把头</w:t>
      </w:r>
      <w:proofErr w:type="gramEnd"/>
      <w:r>
        <w:rPr>
          <w:rFonts w:hint="eastAsia"/>
        </w:rPr>
        <w:t>转了回去，面朝我们过来的方向，看向那一抹，刚刚带给我沉寂的深蓝。</w:t>
      </w:r>
    </w:p>
    <w:p w14:paraId="73B4A451" w14:textId="50FBE943" w:rsidR="00BE779B" w:rsidRDefault="000F08DA">
      <w:pPr>
        <w:rPr>
          <w:rFonts w:hint="eastAsia"/>
        </w:rPr>
      </w:pPr>
      <w:r>
        <w:rPr>
          <w:rFonts w:hint="eastAsia"/>
        </w:rPr>
        <w:t>“只是</w:t>
      </w:r>
      <w:r w:rsidR="006C1FFF">
        <w:rPr>
          <w:rFonts w:hint="eastAsia"/>
        </w:rPr>
        <w:t>，忽然感觉，那水底要向我压下来，要把我挤扁一样。但虽然这么说，更像是身体的应激反应。”</w:t>
      </w:r>
    </w:p>
    <w:p w14:paraId="4067773F" w14:textId="75492D6B" w:rsidR="006C1FFF" w:rsidRDefault="006C1FFF">
      <w:pPr>
        <w:rPr>
          <w:rFonts w:hint="eastAsia"/>
        </w:rPr>
      </w:pPr>
      <w:r>
        <w:rPr>
          <w:rFonts w:hint="eastAsia"/>
        </w:rPr>
        <w:t>“啊……”</w:t>
      </w:r>
    </w:p>
    <w:p w14:paraId="73FB4082" w14:textId="2832168D" w:rsidR="006C1FFF" w:rsidRDefault="006C1FFF">
      <w:pPr>
        <w:rPr>
          <w:rFonts w:hint="eastAsia"/>
        </w:rPr>
      </w:pPr>
      <w:r>
        <w:rPr>
          <w:rFonts w:hint="eastAsia"/>
        </w:rPr>
        <w:t>稍微有些难以理解，但一想到在我欣赏着这样的景色时，</w:t>
      </w:r>
      <w:proofErr w:type="gramStart"/>
      <w:r>
        <w:rPr>
          <w:rFonts w:hint="eastAsia"/>
        </w:rPr>
        <w:t>真冬正在</w:t>
      </w:r>
      <w:proofErr w:type="gramEnd"/>
      <w:r>
        <w:rPr>
          <w:rFonts w:hint="eastAsia"/>
        </w:rPr>
        <w:t>经历这些，还是有些负罪感。</w:t>
      </w:r>
    </w:p>
    <w:p w14:paraId="63AC0A75" w14:textId="56DFA75C" w:rsidR="006C1FFF" w:rsidRDefault="006C1FFF">
      <w:pPr>
        <w:rPr>
          <w:rFonts w:hint="eastAsia"/>
        </w:rPr>
      </w:pPr>
      <w:r>
        <w:rPr>
          <w:rFonts w:hint="eastAsia"/>
        </w:rPr>
        <w:t>“抱歉，没有意识到……</w:t>
      </w:r>
      <w:r w:rsidR="00476B35">
        <w:rPr>
          <w:rFonts w:hint="eastAsia"/>
        </w:rPr>
        <w:t>之类</w:t>
      </w:r>
      <w:r>
        <w:rPr>
          <w:rFonts w:hint="eastAsia"/>
        </w:rPr>
        <w:t>的。”</w:t>
      </w:r>
    </w:p>
    <w:p w14:paraId="768D36B2" w14:textId="18CD8FAB" w:rsidR="006C1FFF" w:rsidRDefault="006C1FFF">
      <w:pPr>
        <w:rPr>
          <w:rFonts w:hint="eastAsia"/>
        </w:rPr>
      </w:pPr>
      <w:r>
        <w:rPr>
          <w:rFonts w:hint="eastAsia"/>
        </w:rPr>
        <w:lastRenderedPageBreak/>
        <w:t>“我没有要怪罪奏的意思。只是</w:t>
      </w:r>
      <w:r w:rsidR="006804A8">
        <w:rPr>
          <w:rFonts w:hint="eastAsia"/>
        </w:rPr>
        <w:t>趴在奏的肩膀上，就慢慢觉得好多了。</w:t>
      </w:r>
      <w:r w:rsidR="00476B35">
        <w:rPr>
          <w:rFonts w:hint="eastAsia"/>
        </w:rPr>
        <w:t>这样的感觉，偶尔也会有呢。只是这次稍微有些严重，哪怕想要忍住也没有办法。</w:t>
      </w:r>
      <w:r w:rsidR="006804A8">
        <w:rPr>
          <w:rFonts w:hint="eastAsia"/>
        </w:rPr>
        <w:t>”</w:t>
      </w:r>
    </w:p>
    <w:p w14:paraId="26F46A25" w14:textId="085E8CB1" w:rsidR="001C5274" w:rsidRDefault="001C5274">
      <w:pPr>
        <w:rPr>
          <w:rFonts w:hint="eastAsia"/>
        </w:rPr>
      </w:pPr>
      <w:proofErr w:type="gramStart"/>
      <w:r>
        <w:rPr>
          <w:rFonts w:hint="eastAsia"/>
        </w:rPr>
        <w:t>真冬看</w:t>
      </w:r>
      <w:proofErr w:type="gramEnd"/>
      <w:r>
        <w:rPr>
          <w:rFonts w:hint="eastAsia"/>
        </w:rPr>
        <w:t>向脚底，仿佛在出着神。</w:t>
      </w:r>
    </w:p>
    <w:p w14:paraId="18EDB411" w14:textId="3A73035E" w:rsidR="00476B35" w:rsidRDefault="00476B35">
      <w:pPr>
        <w:rPr>
          <w:rFonts w:hint="eastAsia"/>
        </w:rPr>
      </w:pPr>
      <w:r>
        <w:rPr>
          <w:rFonts w:hint="eastAsia"/>
        </w:rPr>
        <w:t>“是吗……要不要去医院检查一下呢？”</w:t>
      </w:r>
    </w:p>
    <w:p w14:paraId="7CDA7683" w14:textId="28A14CAF" w:rsidR="00476B35" w:rsidRDefault="00476B35">
      <w:pPr>
        <w:rPr>
          <w:rFonts w:hint="eastAsia"/>
        </w:rPr>
      </w:pPr>
      <w:r>
        <w:rPr>
          <w:rFonts w:hint="eastAsia"/>
        </w:rPr>
        <w:t>前些天大家说的话，这次从我的口中说出，稍微有些</w:t>
      </w:r>
      <w:r w:rsidR="001C5274">
        <w:rPr>
          <w:rFonts w:hint="eastAsia"/>
        </w:rPr>
        <w:t>奇怪。只是</w:t>
      </w:r>
      <w:proofErr w:type="gramStart"/>
      <w:r w:rsidR="001C5274">
        <w:rPr>
          <w:rFonts w:hint="eastAsia"/>
        </w:rPr>
        <w:t>真冬摇</w:t>
      </w:r>
      <w:proofErr w:type="gramEnd"/>
      <w:r w:rsidR="001C5274">
        <w:rPr>
          <w:rFonts w:hint="eastAsia"/>
        </w:rPr>
        <w:t>了摇头。</w:t>
      </w:r>
    </w:p>
    <w:p w14:paraId="0FF9B423" w14:textId="461552FE" w:rsidR="006804A8" w:rsidRDefault="001C5274">
      <w:pPr>
        <w:rPr>
          <w:rFonts w:hint="eastAsia"/>
        </w:rPr>
      </w:pPr>
      <w:r>
        <w:rPr>
          <w:rFonts w:hint="eastAsia"/>
        </w:rPr>
        <w:t>“没关系的，已经完全好起来了。”</w:t>
      </w:r>
    </w:p>
    <w:p w14:paraId="6378D774" w14:textId="6664AFE2" w:rsidR="001C5274" w:rsidRDefault="001C5274">
      <w:pPr>
        <w:rPr>
          <w:rFonts w:hint="eastAsia"/>
        </w:rPr>
      </w:pPr>
      <w:r>
        <w:rPr>
          <w:rFonts w:hint="eastAsia"/>
        </w:rPr>
        <w:t>她如此拒绝到。</w:t>
      </w:r>
    </w:p>
    <w:p w14:paraId="721C6B8B" w14:textId="63326ADB" w:rsidR="003B5E34" w:rsidRDefault="003B5E34">
      <w:pPr>
        <w:rPr>
          <w:rFonts w:hint="eastAsia"/>
        </w:rPr>
      </w:pPr>
      <w:r>
        <w:rPr>
          <w:rFonts w:hint="eastAsia"/>
        </w:rPr>
        <w:t>“谢谢你，奏。这些日子里，被你救了很多次。”</w:t>
      </w:r>
    </w:p>
    <w:p w14:paraId="7786FEB3" w14:textId="474109F7" w:rsidR="003B5E34" w:rsidRDefault="003B5E34">
      <w:pPr>
        <w:rPr>
          <w:rFonts w:hint="eastAsia"/>
        </w:rPr>
      </w:pPr>
      <w:r>
        <w:rPr>
          <w:rFonts w:hint="eastAsia"/>
        </w:rPr>
        <w:t>“欸，嗯……”</w:t>
      </w:r>
    </w:p>
    <w:p w14:paraId="7A8063CE" w14:textId="758B7B53" w:rsidR="003B5E34" w:rsidRDefault="003B5E34">
      <w:pPr>
        <w:rPr>
          <w:rFonts w:hint="eastAsia"/>
        </w:rPr>
      </w:pPr>
      <w:del w:id="61" w:author="Alison Clinton" w:date="2024-12-09T23:07:00Z" w16du:dateUtc="2024-12-09T15:07:00Z">
        <w:r w:rsidDel="004D7D5B">
          <w:rPr>
            <w:rFonts w:hint="eastAsia"/>
          </w:rPr>
          <w:delText>稍微有些不安。</w:delText>
        </w:r>
      </w:del>
      <w:r>
        <w:rPr>
          <w:rFonts w:hint="eastAsia"/>
        </w:rPr>
        <w:t>和早上一样的感觉席卷过来，就仿佛有什么终结正在向我逼近</w:t>
      </w:r>
      <w:ins w:id="62" w:author="Alison Clinton" w:date="2024-12-09T23:08:00Z" w16du:dateUtc="2024-12-09T15:08:00Z">
        <w:r w:rsidR="004D7D5B">
          <w:rPr>
            <w:rFonts w:hint="eastAsia"/>
          </w:rPr>
          <w:t>一般</w:t>
        </w:r>
      </w:ins>
      <w:r>
        <w:rPr>
          <w:rFonts w:hint="eastAsia"/>
        </w:rPr>
        <w:t>——</w:t>
      </w:r>
    </w:p>
    <w:p w14:paraId="685E0FC8" w14:textId="5BA52425" w:rsidR="003B5E34" w:rsidRDefault="003B5E34">
      <w:pPr>
        <w:rPr>
          <w:rFonts w:hint="eastAsia"/>
        </w:rPr>
      </w:pPr>
      <w:proofErr w:type="gramStart"/>
      <w:r>
        <w:rPr>
          <w:rFonts w:hint="eastAsia"/>
        </w:rPr>
        <w:t>为什么真冬要说</w:t>
      </w:r>
      <w:proofErr w:type="gramEnd"/>
      <w:r>
        <w:rPr>
          <w:rFonts w:hint="eastAsia"/>
        </w:rPr>
        <w:t>这些？</w:t>
      </w:r>
    </w:p>
    <w:p w14:paraId="67ADE84F" w14:textId="0A4DBF66" w:rsidR="003B5E34" w:rsidRDefault="003B5E34">
      <w:pPr>
        <w:rPr>
          <w:rFonts w:hint="eastAsia"/>
        </w:rPr>
      </w:pPr>
      <w:r>
        <w:rPr>
          <w:rFonts w:hint="eastAsia"/>
        </w:rPr>
        <w:t>我</w:t>
      </w:r>
      <w:r w:rsidR="00032845">
        <w:rPr>
          <w:rFonts w:hint="eastAsia"/>
        </w:rPr>
        <w:t>伸出手</w:t>
      </w:r>
      <w:r>
        <w:rPr>
          <w:rFonts w:hint="eastAsia"/>
        </w:rPr>
        <w:t>，</w:t>
      </w:r>
      <w:r w:rsidR="004D7D5B">
        <w:rPr>
          <w:rFonts w:hint="eastAsia"/>
        </w:rPr>
        <w:t>还</w:t>
      </w:r>
      <w:r>
        <w:rPr>
          <w:rFonts w:hint="eastAsia"/>
        </w:rPr>
        <w:t>想要询问</w:t>
      </w:r>
      <w:r w:rsidR="004D7D5B">
        <w:rPr>
          <w:rFonts w:hint="eastAsia"/>
        </w:rPr>
        <w:t>点什么</w:t>
      </w:r>
      <w:r>
        <w:rPr>
          <w:rFonts w:hint="eastAsia"/>
        </w:rPr>
        <w:t>，却</w:t>
      </w:r>
      <w:proofErr w:type="gramStart"/>
      <w:r>
        <w:rPr>
          <w:rFonts w:hint="eastAsia"/>
        </w:rPr>
        <w:t>被真冬打断</w:t>
      </w:r>
      <w:proofErr w:type="gramEnd"/>
      <w:r>
        <w:rPr>
          <w:rFonts w:hint="eastAsia"/>
        </w:rPr>
        <w:t>。</w:t>
      </w:r>
    </w:p>
    <w:p w14:paraId="185AD4F9" w14:textId="41FCD15A" w:rsidR="00A5647A" w:rsidRDefault="001C5274">
      <w:pPr>
        <w:rPr>
          <w:rFonts w:hint="eastAsia"/>
        </w:rPr>
      </w:pPr>
      <w:r>
        <w:rPr>
          <w:rFonts w:hint="eastAsia"/>
        </w:rPr>
        <w:t>“……</w:t>
      </w:r>
      <w:r w:rsidR="00A5647A">
        <w:rPr>
          <w:rFonts w:hint="eastAsia"/>
        </w:rPr>
        <w:t>是</w:t>
      </w:r>
      <w:r w:rsidR="00783DD9">
        <w:rPr>
          <w:rFonts w:hint="eastAsia"/>
        </w:rPr>
        <w:t>水母啊。”</w:t>
      </w:r>
    </w:p>
    <w:p w14:paraId="1090F991" w14:textId="0C71C5E1" w:rsidR="00032845" w:rsidRDefault="00783DD9">
      <w:pPr>
        <w:rPr>
          <w:rFonts w:hint="eastAsia"/>
        </w:rPr>
      </w:pPr>
      <w:r>
        <w:rPr>
          <w:rFonts w:hint="eastAsia"/>
        </w:rPr>
        <w:t>她看向一旁的</w:t>
      </w:r>
      <w:r w:rsidR="00C53527" w:rsidRPr="00C53527">
        <w:rPr>
          <w:rFonts w:hint="eastAsia"/>
        </w:rPr>
        <w:t>舷窗</w:t>
      </w:r>
      <w:r w:rsidR="00032845">
        <w:rPr>
          <w:rFonts w:hint="eastAsia"/>
        </w:rPr>
        <w:t>。于是，我将伸出的手放回胸口。</w:t>
      </w:r>
    </w:p>
    <w:p w14:paraId="41019687" w14:textId="68448835" w:rsidR="00032845" w:rsidRPr="00032845" w:rsidRDefault="00C53527">
      <w:pPr>
        <w:rPr>
          <w:rFonts w:hint="eastAsia"/>
          <w:i/>
          <w:iCs/>
        </w:rPr>
      </w:pPr>
      <w:r>
        <w:rPr>
          <w:rFonts w:hint="eastAsia"/>
          <w:i/>
          <w:iCs/>
        </w:rPr>
        <w:t>玻璃后</w:t>
      </w:r>
      <w:r w:rsidR="00032845" w:rsidRPr="00032845">
        <w:rPr>
          <w:rFonts w:hint="eastAsia"/>
          <w:i/>
          <w:iCs/>
        </w:rPr>
        <w:t>的白色水母，顺着水流漂浮着，无所适从。</w:t>
      </w:r>
    </w:p>
    <w:p w14:paraId="2EB79C25" w14:textId="45E365B1" w:rsidR="00032845" w:rsidRDefault="00C53527">
      <w:pPr>
        <w:rPr>
          <w:rFonts w:hint="eastAsia"/>
        </w:rPr>
      </w:pPr>
      <w:r>
        <w:rPr>
          <w:rFonts w:hint="eastAsia"/>
        </w:rPr>
        <w:t>我向那水母伸出手去，</w:t>
      </w:r>
      <w:r w:rsidR="00A55F2B">
        <w:rPr>
          <w:rFonts w:hint="eastAsia"/>
        </w:rPr>
        <w:t>理所当然的，</w:t>
      </w:r>
      <w:r>
        <w:rPr>
          <w:rFonts w:hint="eastAsia"/>
        </w:rPr>
        <w:t>被冰冷的阻挡住。</w:t>
      </w:r>
    </w:p>
    <w:p w14:paraId="1A3DE917" w14:textId="2C9E1448" w:rsidR="00C53527" w:rsidRDefault="00A55F2B">
      <w:pPr>
        <w:rPr>
          <w:rFonts w:hint="eastAsia"/>
        </w:rPr>
      </w:pPr>
      <w:r>
        <w:rPr>
          <w:rFonts w:hint="eastAsia"/>
        </w:rPr>
        <w:t>“走吧。”</w:t>
      </w:r>
    </w:p>
    <w:p w14:paraId="61A779F5" w14:textId="49E3420A" w:rsidR="00A55F2B" w:rsidRPr="00A55F2B" w:rsidRDefault="00A55F2B">
      <w:pPr>
        <w:rPr>
          <w:rFonts w:hint="eastAsia"/>
        </w:rPr>
      </w:pPr>
      <w:proofErr w:type="gramStart"/>
      <w:r>
        <w:rPr>
          <w:rFonts w:hint="eastAsia"/>
        </w:rPr>
        <w:t>真冬如此</w:t>
      </w:r>
      <w:proofErr w:type="gramEnd"/>
      <w:r>
        <w:rPr>
          <w:rFonts w:hint="eastAsia"/>
        </w:rPr>
        <w:t>宣布。我点点头，一同转向出口。</w:t>
      </w:r>
    </w:p>
    <w:p w14:paraId="185A05F9" w14:textId="77777777" w:rsidR="00032845" w:rsidRDefault="00032845">
      <w:pPr>
        <w:rPr>
          <w:rFonts w:hint="eastAsia"/>
        </w:rPr>
      </w:pPr>
    </w:p>
    <w:p w14:paraId="47D130E4" w14:textId="77777777" w:rsidR="004D7D5B" w:rsidRPr="001C5274" w:rsidRDefault="004D7D5B">
      <w:pPr>
        <w:rPr>
          <w:rFonts w:hint="eastAsia"/>
        </w:rPr>
      </w:pPr>
    </w:p>
    <w:p w14:paraId="7B9A2849" w14:textId="77777777" w:rsidR="00B0734B" w:rsidRDefault="00B0734B">
      <w:pPr>
        <w:rPr>
          <w:rFonts w:hint="eastAsia"/>
        </w:rPr>
      </w:pPr>
    </w:p>
    <w:p w14:paraId="3584B217" w14:textId="77777777" w:rsidR="00B0734B" w:rsidRDefault="00B0734B">
      <w:pPr>
        <w:rPr>
          <w:rFonts w:hint="eastAsia"/>
        </w:rPr>
      </w:pPr>
    </w:p>
    <w:p w14:paraId="21BCFD8F" w14:textId="77777777" w:rsidR="00B0734B" w:rsidRPr="007C2140" w:rsidRDefault="00B0734B">
      <w:pPr>
        <w:rPr>
          <w:rFonts w:hint="eastAsia"/>
        </w:rPr>
      </w:pPr>
    </w:p>
    <w:p w14:paraId="46AB8607" w14:textId="77777777" w:rsidR="00E14818" w:rsidRPr="0005044C" w:rsidRDefault="00E14818">
      <w:pPr>
        <w:rPr>
          <w:rFonts w:hint="eastAsia"/>
        </w:rPr>
      </w:pPr>
    </w:p>
    <w:p w14:paraId="156821FD" w14:textId="77777777" w:rsidR="00E14818" w:rsidRDefault="00E14818">
      <w:pPr>
        <w:rPr>
          <w:rFonts w:hint="eastAsia"/>
        </w:rPr>
      </w:pPr>
    </w:p>
    <w:p w14:paraId="4CFA2480" w14:textId="77777777" w:rsidR="00E14818" w:rsidRDefault="00E14818">
      <w:pPr>
        <w:rPr>
          <w:rFonts w:hint="eastAsia"/>
        </w:rPr>
      </w:pPr>
    </w:p>
    <w:p w14:paraId="1D7CDB1E" w14:textId="77777777" w:rsidR="004A733E" w:rsidRDefault="004A733E">
      <w:pPr>
        <w:rPr>
          <w:rFonts w:hint="eastAsia"/>
        </w:rPr>
      </w:pPr>
    </w:p>
    <w:p w14:paraId="4551942F" w14:textId="77777777" w:rsidR="004A733E" w:rsidRDefault="004A733E">
      <w:pPr>
        <w:rPr>
          <w:rFonts w:hint="eastAsia"/>
        </w:rPr>
      </w:pPr>
    </w:p>
    <w:p w14:paraId="795C21A0" w14:textId="270314D0" w:rsidR="004A733E" w:rsidRDefault="00093505">
      <w:pPr>
        <w:rPr>
          <w:rFonts w:hint="eastAsia"/>
        </w:rPr>
      </w:pPr>
      <w:r>
        <w:rPr>
          <w:rFonts w:hint="eastAsia"/>
        </w:rPr>
        <w:t xml:space="preserve">=== </w:t>
      </w:r>
      <w:r w:rsidR="003708CC">
        <w:rPr>
          <w:rFonts w:hint="eastAsia"/>
        </w:rPr>
        <w:t>DIVIDING</w:t>
      </w:r>
      <w:r>
        <w:rPr>
          <w:rFonts w:hint="eastAsia"/>
        </w:rPr>
        <w:t xml:space="preserve"> ===</w:t>
      </w:r>
    </w:p>
    <w:p w14:paraId="1CFE5F40" w14:textId="77777777" w:rsidR="00B53430" w:rsidRDefault="00B53430">
      <w:pPr>
        <w:rPr>
          <w:rFonts w:hint="eastAsia"/>
        </w:rPr>
      </w:pPr>
      <w:r>
        <w:rPr>
          <w:rFonts w:hint="eastAsia"/>
        </w:rPr>
        <w:t>于是，我们再次陷入</w:t>
      </w:r>
      <w:r w:rsidR="004A733E">
        <w:rPr>
          <w:rFonts w:hint="eastAsia"/>
        </w:rPr>
        <w:t>沉默。和早上一样的</w:t>
      </w:r>
      <w:r w:rsidR="00E66904">
        <w:rPr>
          <w:rFonts w:hint="eastAsia"/>
        </w:rPr>
        <w:t>沉默，弥漫在她与我之间。</w:t>
      </w:r>
    </w:p>
    <w:p w14:paraId="421AA04B" w14:textId="717703AC" w:rsidR="00E2546C" w:rsidRDefault="00B53430">
      <w:pPr>
        <w:rPr>
          <w:rFonts w:hint="eastAsia"/>
        </w:rPr>
      </w:pPr>
      <w:r>
        <w:rPr>
          <w:rFonts w:hint="eastAsia"/>
        </w:rPr>
        <w:lastRenderedPageBreak/>
        <w:t>一定要找到些话题。大脑里，这样的声音如此提醒着我。只是为了找到话题，我望向周围。</w:t>
      </w:r>
      <w:r w:rsidR="005F048D">
        <w:rPr>
          <w:rFonts w:hint="eastAsia"/>
        </w:rPr>
        <w:t>也许是因为道路结冰，又或许是因为天空仍飘着雪；尽管目之所及的景色真的很美，但行人却寥寥无几，路边的商店也都早早的关上了门。那，干脆就选这个话题好了……</w:t>
      </w:r>
    </w:p>
    <w:p w14:paraId="2731AF81" w14:textId="27A0367C" w:rsidR="001438EB" w:rsidRDefault="001438EB">
      <w:pPr>
        <w:rPr>
          <w:rFonts w:hint="eastAsia"/>
        </w:rPr>
      </w:pPr>
      <w:r>
        <w:rPr>
          <w:rFonts w:hint="eastAsia"/>
        </w:rPr>
        <w:t>“呐真冬，今天的</w:t>
      </w:r>
      <w:r w:rsidR="004A733E">
        <w:rPr>
          <w:rFonts w:hint="eastAsia"/>
        </w:rPr>
        <w:t>商店收的好早</w:t>
      </w:r>
      <w:r>
        <w:rPr>
          <w:rFonts w:hint="eastAsia"/>
        </w:rPr>
        <w:t>欸</w:t>
      </w:r>
      <w:proofErr w:type="gramStart"/>
      <w:r>
        <w:rPr>
          <w:rFonts w:hint="eastAsia"/>
        </w:rPr>
        <w:t>欸</w:t>
      </w:r>
      <w:proofErr w:type="gramEnd"/>
      <w:r>
        <w:rPr>
          <w:rFonts w:hint="eastAsia"/>
        </w:rPr>
        <w:t>欸——”</w:t>
      </w:r>
    </w:p>
    <w:p w14:paraId="0637F9B5" w14:textId="7A5E72E8" w:rsidR="001438EB" w:rsidRPr="00E66904" w:rsidRDefault="001438EB">
      <w:pPr>
        <w:rPr>
          <w:rFonts w:hint="eastAsia"/>
        </w:rPr>
      </w:pPr>
      <w:r>
        <w:rPr>
          <w:rFonts w:hint="eastAsia"/>
        </w:rPr>
        <w:t>好不容易想到话题的我，连话都没有说完，就被忽然停下的</w:t>
      </w:r>
      <w:proofErr w:type="gramStart"/>
      <w:r>
        <w:rPr>
          <w:rFonts w:hint="eastAsia"/>
        </w:rPr>
        <w:t>真冬绊</w:t>
      </w:r>
      <w:proofErr w:type="gramEnd"/>
      <w:r>
        <w:rPr>
          <w:rFonts w:hint="eastAsia"/>
        </w:rPr>
        <w:t>了一下，</w:t>
      </w:r>
      <w:r w:rsidR="004A733E">
        <w:rPr>
          <w:rFonts w:hint="eastAsia"/>
        </w:rPr>
        <w:t>从0°转到了90°。</w:t>
      </w:r>
    </w:p>
    <w:p w14:paraId="5A65373E" w14:textId="79880DD2" w:rsidR="004A733E" w:rsidRDefault="004A733E">
      <w:pPr>
        <w:rPr>
          <w:rFonts w:hint="eastAsia"/>
        </w:rPr>
      </w:pPr>
      <w:r>
        <w:rPr>
          <w:rFonts w:hint="eastAsia"/>
        </w:rPr>
        <w:t>“怎么了，真冬？</w:t>
      </w:r>
    </w:p>
    <w:p w14:paraId="73EC14FC" w14:textId="4E8DE881" w:rsidR="0080267D" w:rsidRDefault="0080267D">
      <w:pPr>
        <w:rPr>
          <w:rFonts w:hint="eastAsia"/>
        </w:rPr>
      </w:pPr>
      <w:r>
        <w:rPr>
          <w:rFonts w:hint="eastAsia"/>
        </w:rPr>
        <w:t>我探着头，望向真冬，又看</w:t>
      </w:r>
      <w:proofErr w:type="gramStart"/>
      <w:r>
        <w:rPr>
          <w:rFonts w:hint="eastAsia"/>
        </w:rPr>
        <w:t>向真冬目光</w:t>
      </w:r>
      <w:proofErr w:type="gramEnd"/>
      <w:r>
        <w:rPr>
          <w:rFonts w:hint="eastAsia"/>
        </w:rPr>
        <w:t>所及的方向。</w:t>
      </w:r>
    </w:p>
    <w:p w14:paraId="4AECD7BD" w14:textId="5AD963F2" w:rsidR="00221D8A" w:rsidRDefault="00221D8A">
      <w:pPr>
        <w:rPr>
          <w:rFonts w:hint="eastAsia"/>
        </w:rPr>
      </w:pPr>
      <w:r>
        <w:rPr>
          <w:rFonts w:hint="eastAsia"/>
        </w:rPr>
        <w:t>是</w:t>
      </w:r>
      <w:r w:rsidR="0080267D">
        <w:rPr>
          <w:rFonts w:hint="eastAsia"/>
        </w:rPr>
        <w:t>一家小小的花店，在快要进入深夜的时分里，</w:t>
      </w:r>
      <w:r>
        <w:rPr>
          <w:rFonts w:hint="eastAsia"/>
        </w:rPr>
        <w:t>也还</w:t>
      </w:r>
      <w:r w:rsidR="0080267D">
        <w:rPr>
          <w:rFonts w:hint="eastAsia"/>
        </w:rPr>
        <w:t>没有关门。路灯发出淡黄色的光</w:t>
      </w:r>
      <w:r>
        <w:rPr>
          <w:rFonts w:hint="eastAsia"/>
        </w:rPr>
        <w:t>，</w:t>
      </w:r>
      <w:del w:id="63" w:author="Alison Clinton" w:date="2024-12-09T23:36:00Z" w16du:dateUtc="2024-12-09T15:36:00Z">
        <w:r w:rsidDel="00B53430">
          <w:rPr>
            <w:rFonts w:hint="eastAsia"/>
          </w:rPr>
          <w:delText>点</w:delText>
        </w:r>
      </w:del>
      <w:ins w:id="64" w:author="Alison Clinton" w:date="2024-12-09T23:36:00Z" w16du:dateUtc="2024-12-09T15:36:00Z">
        <w:r w:rsidR="00B53430">
          <w:rPr>
            <w:rFonts w:hint="eastAsia"/>
          </w:rPr>
          <w:t>照</w:t>
        </w:r>
      </w:ins>
      <w:r w:rsidR="0080267D">
        <w:rPr>
          <w:rFonts w:hint="eastAsia"/>
        </w:rPr>
        <w:t>亮了</w:t>
      </w:r>
      <w:r>
        <w:rPr>
          <w:rFonts w:hint="eastAsia"/>
        </w:rPr>
        <w:t>纷纷然落下的雪。透过玻璃，店长在柜台上</w:t>
      </w:r>
      <w:r w:rsidR="007C67F3">
        <w:rPr>
          <w:rFonts w:hint="eastAsia"/>
        </w:rPr>
        <w:t>清洗着茶具</w:t>
      </w:r>
      <w:r>
        <w:rPr>
          <w:rFonts w:hint="eastAsia"/>
        </w:rPr>
        <w:t>，</w:t>
      </w:r>
      <w:r w:rsidR="0080267D">
        <w:rPr>
          <w:rFonts w:hint="eastAsia"/>
        </w:rPr>
        <w:t>显得里面很</w:t>
      </w:r>
      <w:del w:id="65" w:author="Alison Clinton" w:date="2024-12-09T23:35:00Z" w16du:dateUtc="2024-12-09T15:35:00Z">
        <w:r w:rsidR="0080267D" w:rsidDel="00B53430">
          <w:rPr>
            <w:rFonts w:hint="eastAsia"/>
          </w:rPr>
          <w:delText>温暖</w:delText>
        </w:r>
      </w:del>
      <w:ins w:id="66" w:author="Alison Clinton" w:date="2024-12-09T23:35:00Z" w16du:dateUtc="2024-12-09T15:35:00Z">
        <w:r w:rsidR="00B53430">
          <w:rPr>
            <w:rFonts w:hint="eastAsia"/>
          </w:rPr>
          <w:t>暖和</w:t>
        </w:r>
      </w:ins>
      <w:r w:rsidR="0080267D">
        <w:rPr>
          <w:rFonts w:hint="eastAsia"/>
        </w:rPr>
        <w:t>的样子。</w:t>
      </w:r>
    </w:p>
    <w:p w14:paraId="623AF0EB" w14:textId="77777777" w:rsidR="00DC01E3" w:rsidRDefault="0080267D">
      <w:pPr>
        <w:rPr>
          <w:ins w:id="67" w:author="Alison Clinton" w:date="2024-12-09T23:38:00Z" w16du:dateUtc="2024-12-09T15:38:00Z"/>
          <w:rFonts w:hint="eastAsia"/>
        </w:rPr>
      </w:pPr>
      <w:proofErr w:type="gramStart"/>
      <w:r>
        <w:rPr>
          <w:rFonts w:hint="eastAsia"/>
        </w:rPr>
        <w:t>真冬看着</w:t>
      </w:r>
      <w:proofErr w:type="gramEnd"/>
      <w:r>
        <w:rPr>
          <w:rFonts w:hint="eastAsia"/>
        </w:rPr>
        <w:t>店里的某处。</w:t>
      </w:r>
    </w:p>
    <w:p w14:paraId="47905B5B" w14:textId="59853D19" w:rsidR="0080267D" w:rsidRDefault="00DC01E3">
      <w:pPr>
        <w:rPr>
          <w:rFonts w:hint="eastAsia"/>
        </w:rPr>
      </w:pPr>
      <w:ins w:id="68" w:author="Alison Clinton" w:date="2024-12-09T23:38:00Z" w16du:dateUtc="2024-12-09T15:38:00Z">
        <w:r>
          <w:rPr>
            <w:rFonts w:hint="eastAsia"/>
          </w:rPr>
          <w:t>我踮起脚。</w:t>
        </w:r>
      </w:ins>
      <w:ins w:id="69" w:author="Alison Clinton" w:date="2024-12-09T23:37:00Z" w16du:dateUtc="2024-12-09T15:37:00Z">
        <w:r w:rsidR="00B53430">
          <w:rPr>
            <w:rFonts w:hint="eastAsia"/>
          </w:rPr>
          <w:t>视线</w:t>
        </w:r>
        <w:proofErr w:type="gramStart"/>
        <w:r w:rsidR="00B53430">
          <w:rPr>
            <w:rFonts w:hint="eastAsia"/>
          </w:rPr>
          <w:t>被真冬的</w:t>
        </w:r>
        <w:proofErr w:type="gramEnd"/>
        <w:r w:rsidR="00B53430">
          <w:rPr>
            <w:rFonts w:hint="eastAsia"/>
          </w:rPr>
          <w:t>肩膀遮挡，</w:t>
        </w:r>
        <w:r>
          <w:rPr>
            <w:rFonts w:hint="eastAsia"/>
          </w:rPr>
          <w:t>尽管想要知道是什么</w:t>
        </w:r>
      </w:ins>
      <w:ins w:id="70" w:author="Alison Clinton" w:date="2024-12-09T23:38:00Z" w16du:dateUtc="2024-12-09T15:38:00Z">
        <w:r>
          <w:rPr>
            <w:rFonts w:hint="eastAsia"/>
          </w:rPr>
          <w:t>让</w:t>
        </w:r>
        <w:proofErr w:type="gramStart"/>
        <w:r>
          <w:rPr>
            <w:rFonts w:hint="eastAsia"/>
          </w:rPr>
          <w:t>真冬如此</w:t>
        </w:r>
        <w:proofErr w:type="gramEnd"/>
        <w:r>
          <w:rPr>
            <w:rFonts w:hint="eastAsia"/>
          </w:rPr>
          <w:t>在意，但，</w:t>
        </w:r>
      </w:ins>
      <w:ins w:id="71" w:author="Alison Clinton" w:date="2024-12-09T23:37:00Z" w16du:dateUtc="2024-12-09T15:37:00Z">
        <w:r w:rsidR="00B53430">
          <w:rPr>
            <w:rFonts w:hint="eastAsia"/>
          </w:rPr>
          <w:t>我什么也没能看见。</w:t>
        </w:r>
      </w:ins>
    </w:p>
    <w:p w14:paraId="7D622DC6" w14:textId="7CA98D28" w:rsidR="008718E5" w:rsidRDefault="0080267D">
      <w:pPr>
        <w:rPr>
          <w:rFonts w:hint="eastAsia"/>
        </w:rPr>
      </w:pPr>
      <w:r>
        <w:rPr>
          <w:rFonts w:hint="eastAsia"/>
        </w:rPr>
        <w:t>“奏，可以进去看看吗？”</w:t>
      </w:r>
    </w:p>
    <w:p w14:paraId="03D97A99" w14:textId="42DA67FC" w:rsidR="0080267D" w:rsidRDefault="00B53430">
      <w:pPr>
        <w:rPr>
          <w:rFonts w:hint="eastAsia"/>
        </w:rPr>
      </w:pPr>
      <w:ins w:id="72" w:author="Alison Clinton" w:date="2024-12-09T23:37:00Z" w16du:dateUtc="2024-12-09T15:37:00Z">
        <w:r>
          <w:rPr>
            <w:rFonts w:hint="eastAsia"/>
          </w:rPr>
          <w:t>和早上一样。</w:t>
        </w:r>
      </w:ins>
      <w:r w:rsidR="00221D8A">
        <w:rPr>
          <w:rFonts w:hint="eastAsia"/>
        </w:rPr>
        <w:t>她难得的向我提出请求。我赶快点点头。于是，</w:t>
      </w:r>
      <w:r w:rsidR="007C67F3">
        <w:rPr>
          <w:rFonts w:hint="eastAsia"/>
        </w:rPr>
        <w:t>她领着我推开门，走进店里。</w:t>
      </w:r>
    </w:p>
    <w:p w14:paraId="798ED513" w14:textId="77777777" w:rsidR="007C67F3" w:rsidRDefault="007C67F3">
      <w:pPr>
        <w:rPr>
          <w:rFonts w:hint="eastAsia"/>
        </w:rPr>
      </w:pPr>
      <w:r>
        <w:rPr>
          <w:rFonts w:hint="eastAsia"/>
        </w:rPr>
        <w:t>店长看上去有些上了年纪。他瞥了我们一眼，便低下头，用壶中的水继续</w:t>
      </w:r>
      <w:proofErr w:type="gramStart"/>
      <w:r>
        <w:rPr>
          <w:rFonts w:hint="eastAsia"/>
        </w:rPr>
        <w:t>冲洗着</w:t>
      </w:r>
      <w:proofErr w:type="gramEnd"/>
      <w:r>
        <w:rPr>
          <w:rFonts w:hint="eastAsia"/>
        </w:rPr>
        <w:t>茶具。</w:t>
      </w:r>
    </w:p>
    <w:p w14:paraId="50CD2B10" w14:textId="7BFAE308" w:rsidR="008718E5" w:rsidRDefault="007C67F3">
      <w:pPr>
        <w:rPr>
          <w:rFonts w:hint="eastAsia"/>
        </w:rPr>
      </w:pPr>
      <w:r>
        <w:rPr>
          <w:rFonts w:hint="eastAsia"/>
        </w:rPr>
        <w:t>空气里漂浮着淡淡的茶香，让我不由得深吸一口气。</w:t>
      </w:r>
    </w:p>
    <w:p w14:paraId="0D58E3D0" w14:textId="0326AB86" w:rsidR="007C67F3" w:rsidRDefault="007C67F3">
      <w:pPr>
        <w:rPr>
          <w:rFonts w:hint="eastAsia"/>
        </w:rPr>
      </w:pPr>
      <w:proofErr w:type="gramStart"/>
      <w:r>
        <w:rPr>
          <w:rFonts w:hint="eastAsia"/>
        </w:rPr>
        <w:t>真冬则</w:t>
      </w:r>
      <w:proofErr w:type="gramEnd"/>
      <w:r>
        <w:rPr>
          <w:rFonts w:hint="eastAsia"/>
        </w:rPr>
        <w:t>是径直走到了一盆不起眼的盆栽旁，随后直接蹲了下来。</w:t>
      </w:r>
    </w:p>
    <w:p w14:paraId="6B3EA99E" w14:textId="20AA7F7D" w:rsidR="007C67F3" w:rsidRDefault="007C67F3">
      <w:pPr>
        <w:rPr>
          <w:rFonts w:hint="eastAsia"/>
        </w:rPr>
      </w:pPr>
      <w:r>
        <w:rPr>
          <w:rFonts w:hint="eastAsia"/>
        </w:rPr>
        <w:t>于是，我慢慢</w:t>
      </w:r>
      <w:proofErr w:type="gramStart"/>
      <w:r>
        <w:rPr>
          <w:rFonts w:hint="eastAsia"/>
        </w:rPr>
        <w:t>走到真冬</w:t>
      </w:r>
      <w:proofErr w:type="gramEnd"/>
      <w:r>
        <w:rPr>
          <w:rFonts w:hint="eastAsia"/>
        </w:rPr>
        <w:t>的一旁，观察起这不起眼的花儿。</w:t>
      </w:r>
    </w:p>
    <w:p w14:paraId="10D0AE61" w14:textId="64BCAE67" w:rsidR="007C67F3" w:rsidRPr="007C67F3" w:rsidRDefault="00A22D6A">
      <w:pPr>
        <w:rPr>
          <w:rFonts w:hint="eastAsia"/>
        </w:rPr>
      </w:pPr>
      <w:r>
        <w:rPr>
          <w:rFonts w:hint="eastAsia"/>
        </w:rPr>
        <w:t>她看上去有些平凡。</w:t>
      </w:r>
      <w:r w:rsidR="00860729">
        <w:rPr>
          <w:rFonts w:hint="eastAsia"/>
        </w:rPr>
        <w:t>一</w:t>
      </w:r>
      <w:r>
        <w:rPr>
          <w:rFonts w:hint="eastAsia"/>
        </w:rPr>
        <w:t>丛</w:t>
      </w:r>
      <w:r w:rsidR="00860729">
        <w:rPr>
          <w:rFonts w:hint="eastAsia"/>
        </w:rPr>
        <w:t>绿叶从根部蓬松地向上绽开。光滑的花茎</w:t>
      </w:r>
      <w:r w:rsidR="00093505">
        <w:rPr>
          <w:rFonts w:hint="eastAsia"/>
        </w:rPr>
        <w:t>高高地立着，</w:t>
      </w:r>
      <w:r w:rsidR="00860729">
        <w:rPr>
          <w:rFonts w:hint="eastAsia"/>
        </w:rPr>
        <w:t>托起六片蓝紫色的花瓣</w:t>
      </w:r>
      <w:r w:rsidR="00093505">
        <w:rPr>
          <w:rFonts w:hint="eastAsia"/>
        </w:rPr>
        <w:t>。</w:t>
      </w:r>
      <w:r w:rsidR="00860729">
        <w:rPr>
          <w:rFonts w:hint="eastAsia"/>
        </w:rPr>
        <w:t>三片向下低垂，三片向上聚拢。</w:t>
      </w:r>
      <w:r w:rsidR="00556FCF">
        <w:rPr>
          <w:rFonts w:hint="eastAsia"/>
        </w:rPr>
        <w:t>与其用美丽来形容，不如说是优雅。</w:t>
      </w:r>
    </w:p>
    <w:p w14:paraId="77B1ED3F" w14:textId="164D5577" w:rsidR="008718E5" w:rsidRPr="00DC01E3" w:rsidRDefault="00556FCF">
      <w:pPr>
        <w:rPr>
          <w:rFonts w:hint="eastAsia"/>
          <w:i/>
          <w:iCs/>
          <w:rPrChange w:id="73" w:author="Alison Clinton" w:date="2024-12-09T23:42:00Z" w16du:dateUtc="2024-12-09T15:42:00Z">
            <w:rPr>
              <w:rFonts w:hint="eastAsia"/>
            </w:rPr>
          </w:rPrChange>
        </w:rPr>
      </w:pPr>
      <w:r w:rsidRPr="00DC01E3">
        <w:rPr>
          <w:rFonts w:hint="eastAsia"/>
          <w:i/>
          <w:iCs/>
          <w:rPrChange w:id="74" w:author="Alison Clinton" w:date="2024-12-09T23:42:00Z" w16du:dateUtc="2024-12-09T15:42:00Z">
            <w:rPr>
              <w:rFonts w:hint="eastAsia"/>
            </w:rPr>
          </w:rPrChange>
        </w:rPr>
        <w:t>但却</w:t>
      </w:r>
      <w:r w:rsidR="005F048D" w:rsidRPr="00DC01E3">
        <w:rPr>
          <w:rFonts w:hint="eastAsia"/>
          <w:i/>
          <w:iCs/>
          <w:rPrChange w:id="75" w:author="Alison Clinton" w:date="2024-12-09T23:42:00Z" w16du:dateUtc="2024-12-09T15:42:00Z">
            <w:rPr>
              <w:rFonts w:hint="eastAsia"/>
            </w:rPr>
          </w:rPrChange>
        </w:rPr>
        <w:t>感觉</w:t>
      </w:r>
      <w:r w:rsidR="00860729" w:rsidRPr="00DC01E3">
        <w:rPr>
          <w:rFonts w:hint="eastAsia"/>
          <w:i/>
          <w:iCs/>
          <w:rPrChange w:id="76" w:author="Alison Clinton" w:date="2024-12-09T23:42:00Z" w16du:dateUtc="2024-12-09T15:42:00Z">
            <w:rPr>
              <w:rFonts w:hint="eastAsia"/>
            </w:rPr>
          </w:rPrChange>
        </w:rPr>
        <w:t>是在路边很容易见到的孩子</w:t>
      </w:r>
      <w:r w:rsidRPr="00DC01E3">
        <w:rPr>
          <w:rFonts w:hint="eastAsia"/>
          <w:i/>
          <w:iCs/>
          <w:rPrChange w:id="77" w:author="Alison Clinton" w:date="2024-12-09T23:42:00Z" w16du:dateUtc="2024-12-09T15:42:00Z">
            <w:rPr>
              <w:rFonts w:hint="eastAsia"/>
            </w:rPr>
          </w:rPrChange>
        </w:rPr>
        <w:t>。</w:t>
      </w:r>
      <w:r w:rsidR="005F048D" w:rsidRPr="00DC01E3">
        <w:rPr>
          <w:rFonts w:hint="eastAsia"/>
          <w:i/>
          <w:iCs/>
          <w:rPrChange w:id="78" w:author="Alison Clinton" w:date="2024-12-09T23:42:00Z" w16du:dateUtc="2024-12-09T15:42:00Z">
            <w:rPr>
              <w:rFonts w:hint="eastAsia"/>
            </w:rPr>
          </w:rPrChange>
        </w:rPr>
        <w:t>或许第二天再见到，</w:t>
      </w:r>
      <w:r w:rsidRPr="00DC01E3">
        <w:rPr>
          <w:rFonts w:hint="eastAsia"/>
          <w:i/>
          <w:iCs/>
          <w:rPrChange w:id="79" w:author="Alison Clinton" w:date="2024-12-09T23:42:00Z" w16du:dateUtc="2024-12-09T15:42:00Z">
            <w:rPr>
              <w:rFonts w:hint="eastAsia"/>
            </w:rPr>
          </w:rPrChange>
        </w:rPr>
        <w:t>远远的望过去，</w:t>
      </w:r>
      <w:r w:rsidR="00860729" w:rsidRPr="00DC01E3">
        <w:rPr>
          <w:rFonts w:hint="eastAsia"/>
          <w:i/>
          <w:iCs/>
          <w:rPrChange w:id="80" w:author="Alison Clinton" w:date="2024-12-09T23:42:00Z" w16du:dateUtc="2024-12-09T15:42:00Z">
            <w:rPr>
              <w:rFonts w:hint="eastAsia"/>
            </w:rPr>
          </w:rPrChange>
        </w:rPr>
        <w:t>就会习以为常。</w:t>
      </w:r>
    </w:p>
    <w:p w14:paraId="7C6C0D6F" w14:textId="7DF8AE04" w:rsidR="00860729" w:rsidRDefault="00860729">
      <w:pPr>
        <w:rPr>
          <w:rFonts w:hint="eastAsia"/>
        </w:rPr>
      </w:pPr>
      <w:r>
        <w:rPr>
          <w:rFonts w:hint="eastAsia"/>
        </w:rPr>
        <w:t>于是，我把视线转向看着这花儿的真冬。她吐出了个我</w:t>
      </w:r>
      <w:r w:rsidR="00FC3937">
        <w:rPr>
          <w:rFonts w:hint="eastAsia"/>
        </w:rPr>
        <w:t>并不</w:t>
      </w:r>
      <w:r>
        <w:rPr>
          <w:rFonts w:hint="eastAsia"/>
        </w:rPr>
        <w:t>熟悉的单词。</w:t>
      </w:r>
    </w:p>
    <w:p w14:paraId="2DBE064C" w14:textId="50E1CB05" w:rsidR="00860729" w:rsidRPr="00860729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 w:rsidRPr="00FC3937">
        <w:rPr>
          <w:rFonts w:hint="eastAsia"/>
          <w:b/>
          <w:bCs/>
          <w:i/>
          <w:iCs/>
        </w:rPr>
        <w:t xml:space="preserve">Iris </w:t>
      </w:r>
      <w:r w:rsidR="005F048D" w:rsidRPr="005F048D">
        <w:rPr>
          <w:rFonts w:hint="eastAsia"/>
          <w:b/>
          <w:bCs/>
          <w:i/>
          <w:iCs/>
        </w:rPr>
        <w:t>sibirica</w:t>
      </w:r>
      <w:r w:rsidRPr="00FC3937">
        <w:rPr>
          <w:rFonts w:hint="eastAsia"/>
          <w:b/>
          <w:bCs/>
          <w:i/>
          <w:iCs/>
        </w:rPr>
        <w:t>。</w:t>
      </w:r>
      <w:r>
        <w:rPr>
          <w:rFonts w:hint="eastAsia"/>
        </w:rPr>
        <w:t>”</w:t>
      </w:r>
    </w:p>
    <w:p w14:paraId="6EF199F6" w14:textId="0769ACB0" w:rsidR="008718E5" w:rsidRDefault="00860729">
      <w:pPr>
        <w:rPr>
          <w:rFonts w:hint="eastAsia"/>
        </w:rPr>
      </w:pPr>
      <w:r>
        <w:rPr>
          <w:rFonts w:hint="eastAsia"/>
        </w:rPr>
        <w:t>“</w:t>
      </w:r>
      <w:r w:rsidR="00FC3937">
        <w:rPr>
          <w:rFonts w:hint="eastAsia"/>
        </w:rPr>
        <w:t>菖蒲……是吗？”</w:t>
      </w:r>
    </w:p>
    <w:p w14:paraId="027DAAC2" w14:textId="4D50D0D5" w:rsidR="008718E5" w:rsidRDefault="00FC3937">
      <w:pPr>
        <w:rPr>
          <w:rFonts w:hint="eastAsia"/>
        </w:rPr>
      </w:pPr>
      <w:proofErr w:type="gramStart"/>
      <w:r>
        <w:rPr>
          <w:rFonts w:hint="eastAsia"/>
        </w:rPr>
        <w:t>真冬摇</w:t>
      </w:r>
      <w:proofErr w:type="gramEnd"/>
      <w:r>
        <w:rPr>
          <w:rFonts w:hint="eastAsia"/>
        </w:rPr>
        <w:t>摇头。但身后的店长接过了话茬。</w:t>
      </w:r>
    </w:p>
    <w:p w14:paraId="2F85A0E7" w14:textId="03426E26" w:rsidR="00FC3937" w:rsidRDefault="00FC3937">
      <w:pPr>
        <w:rPr>
          <w:rFonts w:hint="eastAsia"/>
        </w:rPr>
      </w:pPr>
      <w:r>
        <w:rPr>
          <w:rFonts w:hint="eastAsia"/>
        </w:rPr>
        <w:t>“Iris，鸢尾，</w:t>
      </w:r>
      <w:r w:rsidR="005F048D">
        <w:rPr>
          <w:rFonts w:hint="eastAsia"/>
        </w:rPr>
        <w:t>是</w:t>
      </w:r>
      <w:r>
        <w:rPr>
          <w:rFonts w:hint="eastAsia"/>
        </w:rPr>
        <w:t>鸢尾科鸢尾属。所谓菖蒲，</w:t>
      </w:r>
      <w:r w:rsidR="00210C95">
        <w:rPr>
          <w:rFonts w:hint="eastAsia"/>
        </w:rPr>
        <w:t>只是</w:t>
      </w:r>
      <w:r>
        <w:rPr>
          <w:rFonts w:hint="eastAsia"/>
        </w:rPr>
        <w:t>错误称呼罢了，实际上是另一种花。”</w:t>
      </w:r>
    </w:p>
    <w:p w14:paraId="695FE695" w14:textId="48D404F9" w:rsidR="00FC3937" w:rsidRDefault="00FC3937">
      <w:pPr>
        <w:rPr>
          <w:rFonts w:hint="eastAsia"/>
        </w:rPr>
      </w:pPr>
      <w:r>
        <w:rPr>
          <w:rFonts w:hint="eastAsia"/>
        </w:rPr>
        <w:t>店长从柜台后走了出来，我连忙让出了一小块空间。他打量了一下我，又看向了蹲着的</w:t>
      </w:r>
      <w:proofErr w:type="gramStart"/>
      <w:r>
        <w:rPr>
          <w:rFonts w:hint="eastAsia"/>
        </w:rPr>
        <w:t>真冬身</w:t>
      </w:r>
      <w:proofErr w:type="gramEnd"/>
      <w:ins w:id="81" w:author="Alison Clinton" w:date="2024-12-09T23:41:00Z" w16du:dateUtc="2024-12-09T15:41:00Z">
        <w:r w:rsidR="00DC01E3">
          <w:rPr>
            <w:rFonts w:hint="eastAsia"/>
          </w:rPr>
          <w:t>，似乎在纠结该说点什么。我等待着，</w:t>
        </w:r>
        <w:proofErr w:type="gramStart"/>
        <w:r w:rsidR="00DC01E3">
          <w:rPr>
            <w:rFonts w:hint="eastAsia"/>
          </w:rPr>
          <w:t>真冬继续</w:t>
        </w:r>
        <w:proofErr w:type="gramEnd"/>
        <w:r w:rsidR="00DC01E3">
          <w:rPr>
            <w:rFonts w:hint="eastAsia"/>
          </w:rPr>
          <w:t>默默</w:t>
        </w:r>
      </w:ins>
      <w:ins w:id="82" w:author="Alison Clinton" w:date="2024-12-09T23:42:00Z" w16du:dateUtc="2024-12-09T15:42:00Z">
        <w:r w:rsidR="00DC01E3">
          <w:rPr>
            <w:rFonts w:hint="eastAsia"/>
          </w:rPr>
          <w:t>盯着花蕊出神。</w:t>
        </w:r>
      </w:ins>
      <w:del w:id="83" w:author="Alison Clinton" w:date="2024-12-09T23:41:00Z" w16du:dateUtc="2024-12-09T15:41:00Z">
        <w:r w:rsidDel="00DC01E3">
          <w:rPr>
            <w:rFonts w:hint="eastAsia"/>
          </w:rPr>
          <w:delText>上</w:delText>
        </w:r>
        <w:r w:rsidR="005F048D" w:rsidDel="00DC01E3">
          <w:rPr>
            <w:rFonts w:hint="eastAsia"/>
          </w:rPr>
          <w:delText>，稍作思考后</w:delText>
        </w:r>
      </w:del>
      <w:ins w:id="84" w:author="Alison Clinton" w:date="2024-12-09T23:42:00Z" w16du:dateUtc="2024-12-09T15:42:00Z">
        <w:r w:rsidR="00DC01E3">
          <w:rPr>
            <w:rFonts w:hint="eastAsia"/>
          </w:rPr>
          <w:t>终于，店长</w:t>
        </w:r>
      </w:ins>
      <w:del w:id="85" w:author="Alison Clinton" w:date="2024-12-09T23:42:00Z" w16du:dateUtc="2024-12-09T15:42:00Z">
        <w:r w:rsidR="005F048D" w:rsidDel="00DC01E3">
          <w:rPr>
            <w:rFonts w:hint="eastAsia"/>
          </w:rPr>
          <w:delText>，</w:delText>
        </w:r>
      </w:del>
      <w:r w:rsidR="005F048D">
        <w:rPr>
          <w:rFonts w:hint="eastAsia"/>
        </w:rPr>
        <w:t>张开了口</w:t>
      </w:r>
      <w:r>
        <w:rPr>
          <w:rFonts w:hint="eastAsia"/>
        </w:rPr>
        <w:t>。</w:t>
      </w:r>
    </w:p>
    <w:p w14:paraId="0A8F858E" w14:textId="466B10C1" w:rsidR="00FC3937" w:rsidRDefault="00FC3937">
      <w:pPr>
        <w:rPr>
          <w:rFonts w:hint="eastAsia"/>
        </w:rPr>
      </w:pPr>
      <w:r>
        <w:rPr>
          <w:rFonts w:hint="eastAsia"/>
        </w:rPr>
        <w:t>“孩子们，为什么要对着一盆假花看这么久呢？”</w:t>
      </w:r>
    </w:p>
    <w:p w14:paraId="70844E6F" w14:textId="5E3CD839" w:rsidR="00FC3937" w:rsidRDefault="00FC3937">
      <w:pPr>
        <w:rPr>
          <w:rFonts w:hint="eastAsia"/>
        </w:rPr>
      </w:pPr>
      <w:r>
        <w:rPr>
          <w:rFonts w:hint="eastAsia"/>
        </w:rPr>
        <w:t>“欸，假的？”</w:t>
      </w:r>
    </w:p>
    <w:p w14:paraId="00E841E4" w14:textId="16D7AD4C" w:rsidR="00FC3937" w:rsidRDefault="00DC01E3">
      <w:pPr>
        <w:rPr>
          <w:rFonts w:hint="eastAsia"/>
        </w:rPr>
      </w:pPr>
      <w:ins w:id="86" w:author="Alison Clinton" w:date="2024-12-09T23:42:00Z" w16du:dateUtc="2024-12-09T15:42:00Z">
        <w:r>
          <w:rPr>
            <w:rFonts w:hint="eastAsia"/>
          </w:rPr>
          <w:t>出乎意料的答案。</w:t>
        </w:r>
      </w:ins>
      <w:r w:rsidR="00FC3937">
        <w:rPr>
          <w:rFonts w:hint="eastAsia"/>
        </w:rPr>
        <w:t>我不禁说出声来。</w:t>
      </w:r>
    </w:p>
    <w:p w14:paraId="32D3A8F5" w14:textId="77777777" w:rsidR="004B4870" w:rsidRDefault="004B4870">
      <w:pPr>
        <w:rPr>
          <w:rFonts w:hint="eastAsia"/>
        </w:rPr>
      </w:pPr>
    </w:p>
    <w:p w14:paraId="463B78BC" w14:textId="6DE211B1" w:rsidR="00E05D15" w:rsidRDefault="00F70648">
      <w:pPr>
        <w:rPr>
          <w:rFonts w:hint="eastAsia"/>
        </w:rPr>
      </w:pPr>
      <w:r>
        <w:rPr>
          <w:rFonts w:hint="eastAsia"/>
        </w:rPr>
        <w:lastRenderedPageBreak/>
        <w:t>在回家的路上，</w:t>
      </w:r>
      <w:proofErr w:type="gramStart"/>
      <w:r>
        <w:rPr>
          <w:rFonts w:hint="eastAsia"/>
        </w:rPr>
        <w:t>真冬用</w:t>
      </w:r>
      <w:proofErr w:type="gramEnd"/>
      <w:r w:rsidR="00783DD9">
        <w:rPr>
          <w:rFonts w:hint="eastAsia"/>
        </w:rPr>
        <w:t>左</w:t>
      </w:r>
      <w:r>
        <w:rPr>
          <w:rFonts w:hint="eastAsia"/>
        </w:rPr>
        <w:t>手捧着店长送给她的</w:t>
      </w:r>
      <w:r w:rsidR="004B4870">
        <w:rPr>
          <w:rFonts w:hint="eastAsia"/>
        </w:rPr>
        <w:t>那袋</w:t>
      </w:r>
      <w:r>
        <w:rPr>
          <w:rFonts w:hint="eastAsia"/>
        </w:rPr>
        <w:t>花根</w:t>
      </w:r>
      <w:r w:rsidR="00783DD9">
        <w:rPr>
          <w:rFonts w:hint="eastAsia"/>
        </w:rPr>
        <w:t>，右手抱着培养土，走的匆忙</w:t>
      </w:r>
      <w:r>
        <w:rPr>
          <w:rFonts w:hint="eastAsia"/>
        </w:rPr>
        <w:t>。</w:t>
      </w:r>
      <w:r w:rsidR="004B4870">
        <w:rPr>
          <w:rFonts w:hint="eastAsia"/>
        </w:rPr>
        <w:t>透过塑料袋，花根</w:t>
      </w:r>
      <w:r w:rsidR="00E05D15">
        <w:rPr>
          <w:rFonts w:hint="eastAsia"/>
        </w:rPr>
        <w:t>被路灯照的惨白</w:t>
      </w:r>
      <w:r w:rsidR="005F048D">
        <w:rPr>
          <w:rFonts w:hint="eastAsia"/>
        </w:rPr>
        <w:t>，</w:t>
      </w:r>
      <w:r w:rsidR="00791175">
        <w:rPr>
          <w:rFonts w:hint="eastAsia"/>
        </w:rPr>
        <w:t>根系</w:t>
      </w:r>
      <w:r w:rsidR="00D02C7C">
        <w:rPr>
          <w:rFonts w:hint="eastAsia"/>
        </w:rPr>
        <w:t>卷曲着，缠着土</w:t>
      </w:r>
      <w:r w:rsidR="00E05D15">
        <w:rPr>
          <w:rFonts w:hint="eastAsia"/>
        </w:rPr>
        <w:t>，</w:t>
      </w:r>
      <w:r w:rsidR="00D02C7C">
        <w:rPr>
          <w:rFonts w:hint="eastAsia"/>
        </w:rPr>
        <w:t>像是快要</w:t>
      </w:r>
      <w:r w:rsidR="00E05D15">
        <w:rPr>
          <w:rFonts w:hint="eastAsia"/>
        </w:rPr>
        <w:t>腐烂的</w:t>
      </w:r>
      <w:r w:rsidR="005F048D">
        <w:rPr>
          <w:rFonts w:hint="eastAsia"/>
        </w:rPr>
        <w:t>草根</w:t>
      </w:r>
      <w:r w:rsidR="00E05D15">
        <w:rPr>
          <w:rFonts w:hint="eastAsia"/>
        </w:rPr>
        <w:t>。</w:t>
      </w:r>
      <w:r w:rsidR="00D02C7C">
        <w:rPr>
          <w:rFonts w:hint="eastAsia"/>
        </w:rPr>
        <w:t>我</w:t>
      </w:r>
      <w:r w:rsidR="00B12B35">
        <w:rPr>
          <w:rFonts w:hint="eastAsia"/>
        </w:rPr>
        <w:t>抱</w:t>
      </w:r>
      <w:r w:rsidR="00E05D15">
        <w:rPr>
          <w:rFonts w:hint="eastAsia"/>
        </w:rPr>
        <w:t>着花盆，里头装着花肥</w:t>
      </w:r>
      <w:r w:rsidR="00783DD9">
        <w:rPr>
          <w:rFonts w:hint="eastAsia"/>
        </w:rPr>
        <w:t>和园艺铲</w:t>
      </w:r>
      <w:r w:rsidR="00D02C7C">
        <w:rPr>
          <w:rFonts w:hint="eastAsia"/>
        </w:rPr>
        <w:t>，有些</w:t>
      </w:r>
      <w:proofErr w:type="gramStart"/>
      <w:r w:rsidR="00D02C7C">
        <w:rPr>
          <w:rFonts w:hint="eastAsia"/>
        </w:rPr>
        <w:t>跟不上真冬的</w:t>
      </w:r>
      <w:proofErr w:type="gramEnd"/>
      <w:r w:rsidR="00D02C7C">
        <w:rPr>
          <w:rFonts w:hint="eastAsia"/>
        </w:rPr>
        <w:t>速度</w:t>
      </w:r>
      <w:r w:rsidR="00E05D15">
        <w:rPr>
          <w:rFonts w:hint="eastAsia"/>
        </w:rPr>
        <w:t>。</w:t>
      </w:r>
    </w:p>
    <w:p w14:paraId="1476DC3F" w14:textId="2FD66D70" w:rsidR="00D02C7C" w:rsidRDefault="004B4870">
      <w:pPr>
        <w:rPr>
          <w:rFonts w:hint="eastAsia"/>
        </w:rPr>
      </w:pPr>
      <w:r>
        <w:rPr>
          <w:rFonts w:hint="eastAsia"/>
        </w:rPr>
        <w:t>刚才，</w:t>
      </w:r>
      <w:proofErr w:type="gramStart"/>
      <w:r w:rsidR="00E05D15">
        <w:rPr>
          <w:rFonts w:hint="eastAsia"/>
        </w:rPr>
        <w:t>听闻真冬</w:t>
      </w:r>
      <w:proofErr w:type="gramEnd"/>
      <w:r w:rsidR="00E05D15">
        <w:rPr>
          <w:rFonts w:hint="eastAsia"/>
        </w:rPr>
        <w:t>“只是很感兴趣”的解释之后，店长</w:t>
      </w:r>
      <w:r>
        <w:rPr>
          <w:rFonts w:hint="eastAsia"/>
        </w:rPr>
        <w:t>走进</w:t>
      </w:r>
      <w:r w:rsidR="009D4BB9">
        <w:rPr>
          <w:rFonts w:hint="eastAsia"/>
        </w:rPr>
        <w:t>库房</w:t>
      </w:r>
      <w:r>
        <w:rPr>
          <w:rFonts w:hint="eastAsia"/>
        </w:rPr>
        <w:t>，从</w:t>
      </w:r>
      <w:r w:rsidR="009D4BB9">
        <w:rPr>
          <w:rFonts w:hint="eastAsia"/>
        </w:rPr>
        <w:t>里翻出了几</w:t>
      </w:r>
      <w:r>
        <w:rPr>
          <w:rFonts w:hint="eastAsia"/>
        </w:rPr>
        <w:t>包大小不太一样，看上去像是袋装土壤的东西。</w:t>
      </w:r>
    </w:p>
    <w:p w14:paraId="788F7086" w14:textId="7305031E" w:rsidR="009D4BB9" w:rsidRDefault="005F048D">
      <w:pPr>
        <w:rPr>
          <w:rFonts w:hint="eastAsia"/>
        </w:rPr>
      </w:pPr>
      <w:r>
        <w:rPr>
          <w:rFonts w:hint="eastAsia"/>
        </w:rPr>
        <w:t>“学名都认得，巧合？”</w:t>
      </w:r>
    </w:p>
    <w:p w14:paraId="7EC37B02" w14:textId="7B572633" w:rsidR="004B4870" w:rsidRDefault="004B4870">
      <w:pPr>
        <w:rPr>
          <w:rFonts w:hint="eastAsia"/>
        </w:rPr>
      </w:pPr>
      <w:r>
        <w:rPr>
          <w:rFonts w:hint="eastAsia"/>
        </w:rPr>
        <w:t>店长把它们</w:t>
      </w:r>
      <w:proofErr w:type="gramStart"/>
      <w:r>
        <w:rPr>
          <w:rFonts w:hint="eastAsia"/>
        </w:rPr>
        <w:t>塞到真冬的</w:t>
      </w:r>
      <w:proofErr w:type="gramEnd"/>
      <w:r>
        <w:rPr>
          <w:rFonts w:hint="eastAsia"/>
        </w:rPr>
        <w:t>手里，发出提问。</w:t>
      </w:r>
    </w:p>
    <w:p w14:paraId="3FBC7432" w14:textId="146E204E" w:rsidR="00D02C7C" w:rsidRDefault="00D02C7C">
      <w:pPr>
        <w:rPr>
          <w:rFonts w:hint="eastAsia"/>
        </w:rPr>
      </w:pPr>
      <w:r>
        <w:rPr>
          <w:rFonts w:hint="eastAsia"/>
        </w:rPr>
        <w:t>“……只是恰巧见过。觉得有些特别，就记下来了。”</w:t>
      </w:r>
    </w:p>
    <w:p w14:paraId="4854A75B" w14:textId="565CA699" w:rsidR="00D02C7C" w:rsidRDefault="00D02C7C">
      <w:pPr>
        <w:rPr>
          <w:rFonts w:hint="eastAsia"/>
        </w:rPr>
      </w:pPr>
      <w:r>
        <w:rPr>
          <w:rFonts w:hint="eastAsia"/>
        </w:rPr>
        <w:t>“想养一朵？”</w:t>
      </w:r>
    </w:p>
    <w:p w14:paraId="54BC2FDF" w14:textId="68CDBBB7" w:rsidR="00D02C7C" w:rsidRDefault="00D02C7C">
      <w:pPr>
        <w:rPr>
          <w:rFonts w:hint="eastAsia"/>
        </w:rPr>
      </w:pPr>
      <w:proofErr w:type="gramStart"/>
      <w:r>
        <w:rPr>
          <w:rFonts w:hint="eastAsia"/>
        </w:rPr>
        <w:t>真冬看看</w:t>
      </w:r>
      <w:proofErr w:type="gramEnd"/>
      <w:r>
        <w:rPr>
          <w:rFonts w:hint="eastAsia"/>
        </w:rPr>
        <w:t>我，又看向店长，点了点头。咦，和我有关吗……</w:t>
      </w:r>
    </w:p>
    <w:p w14:paraId="5525AEB8" w14:textId="6A1BFC0E" w:rsidR="00D02C7C" w:rsidRDefault="00D02C7C">
      <w:pPr>
        <w:rPr>
          <w:rFonts w:hint="eastAsia"/>
        </w:rPr>
      </w:pPr>
      <w:r>
        <w:rPr>
          <w:rFonts w:hint="eastAsia"/>
        </w:rPr>
        <w:t>“那就带回去养吧。不用付钱，不是什么稀罕物。不过有个条件。”</w:t>
      </w:r>
    </w:p>
    <w:p w14:paraId="2A041CEB" w14:textId="2F8B0454" w:rsidR="00D02C7C" w:rsidRDefault="00D02C7C">
      <w:pPr>
        <w:rPr>
          <w:rFonts w:hint="eastAsia"/>
        </w:rPr>
      </w:pPr>
      <w:r>
        <w:rPr>
          <w:rFonts w:hint="eastAsia"/>
        </w:rPr>
        <w:t>“您请说。”</w:t>
      </w:r>
    </w:p>
    <w:p w14:paraId="24ABB75A" w14:textId="28B99212" w:rsidR="00D02C7C" w:rsidRDefault="00D02C7C">
      <w:pPr>
        <w:rPr>
          <w:rFonts w:hint="eastAsia"/>
        </w:rPr>
      </w:pPr>
      <w:r>
        <w:rPr>
          <w:rFonts w:hint="eastAsia"/>
        </w:rPr>
        <w:t>“明年的花期，</w:t>
      </w:r>
      <w:r w:rsidRPr="00DC01E3">
        <w:rPr>
          <w:rFonts w:hint="eastAsia"/>
          <w:b/>
          <w:bCs/>
          <w:i/>
          <w:iCs/>
          <w:rPrChange w:id="87" w:author="Alison Clinton" w:date="2024-12-09T23:42:00Z" w16du:dateUtc="2024-12-09T15:42:00Z">
            <w:rPr>
              <w:rFonts w:hint="eastAsia"/>
              <w:b/>
              <w:bCs/>
            </w:rPr>
          </w:rPrChange>
        </w:rPr>
        <w:t>你们</w:t>
      </w:r>
      <w:r>
        <w:rPr>
          <w:rFonts w:hint="eastAsia"/>
        </w:rPr>
        <w:t>可以把花带回来给我看看吗？”</w:t>
      </w:r>
    </w:p>
    <w:p w14:paraId="0211508E" w14:textId="63A4B1FF" w:rsidR="00D02C7C" w:rsidRDefault="00D02C7C">
      <w:pPr>
        <w:rPr>
          <w:rFonts w:hint="eastAsia"/>
        </w:rPr>
      </w:pPr>
      <w:r>
        <w:rPr>
          <w:rFonts w:hint="eastAsia"/>
        </w:rPr>
        <w:t>“嗯。”</w:t>
      </w:r>
    </w:p>
    <w:p w14:paraId="4D85A98E" w14:textId="65789E24" w:rsidR="00D02C7C" w:rsidRDefault="00D02C7C">
      <w:pPr>
        <w:rPr>
          <w:rFonts w:hint="eastAsia"/>
        </w:rPr>
      </w:pPr>
      <w:r>
        <w:rPr>
          <w:rFonts w:hint="eastAsia"/>
        </w:rPr>
        <w:t>于是，店长开始</w:t>
      </w:r>
      <w:proofErr w:type="gramStart"/>
      <w:r>
        <w:rPr>
          <w:rFonts w:hint="eastAsia"/>
        </w:rPr>
        <w:t>和真冬讲起</w:t>
      </w:r>
      <w:proofErr w:type="gramEnd"/>
      <w:r w:rsidR="0053209C">
        <w:rPr>
          <w:rFonts w:hint="eastAsia"/>
        </w:rPr>
        <w:t>养花的诸多注意事项。</w:t>
      </w:r>
      <w:proofErr w:type="gramStart"/>
      <w:r w:rsidR="0053209C">
        <w:rPr>
          <w:rFonts w:hint="eastAsia"/>
        </w:rPr>
        <w:t>真冬默默</w:t>
      </w:r>
      <w:proofErr w:type="gramEnd"/>
      <w:r w:rsidR="0053209C">
        <w:rPr>
          <w:rFonts w:hint="eastAsia"/>
        </w:rPr>
        <w:t>地听着，</w:t>
      </w:r>
      <w:ins w:id="88" w:author="Alison Clinton" w:date="2024-12-09T23:43:00Z" w16du:dateUtc="2024-12-09T15:43:00Z">
        <w:r w:rsidR="00DC01E3">
          <w:rPr>
            <w:rFonts w:hint="eastAsia"/>
          </w:rPr>
          <w:t>时不时的发出提问</w:t>
        </w:r>
      </w:ins>
      <w:del w:id="89" w:author="Alison Clinton" w:date="2024-12-09T23:43:00Z" w16du:dateUtc="2024-12-09T15:43:00Z">
        <w:r w:rsidR="0053209C" w:rsidDel="00DC01E3">
          <w:rPr>
            <w:rFonts w:hint="eastAsia"/>
          </w:rPr>
          <w:delText>没有任何表示</w:delText>
        </w:r>
      </w:del>
      <w:r w:rsidR="0053209C">
        <w:rPr>
          <w:rFonts w:hint="eastAsia"/>
        </w:rPr>
        <w:t>。</w:t>
      </w:r>
      <w:ins w:id="90" w:author="Alison Clinton" w:date="2024-12-09T23:43:00Z" w16du:dateUtc="2024-12-09T15:43:00Z">
        <w:r w:rsidR="00DC01E3">
          <w:rPr>
            <w:rFonts w:hint="eastAsia"/>
          </w:rPr>
          <w:t>我听不懂他们的交流，只是</w:t>
        </w:r>
      </w:ins>
      <w:del w:id="91" w:author="Alison Clinton" w:date="2024-12-09T23:43:00Z" w16du:dateUtc="2024-12-09T15:43:00Z">
        <w:r w:rsidR="0053209C" w:rsidDel="00DC01E3">
          <w:rPr>
            <w:rFonts w:hint="eastAsia"/>
          </w:rPr>
          <w:delText>只是这</w:delText>
        </w:r>
      </w:del>
      <w:r w:rsidR="0053209C">
        <w:rPr>
          <w:rFonts w:hint="eastAsia"/>
        </w:rPr>
        <w:t>房间里有些温暖，让</w:t>
      </w:r>
      <w:ins w:id="92" w:author="Alison Clinton" w:date="2024-12-09T23:43:00Z" w16du:dateUtc="2024-12-09T15:43:00Z">
        <w:r w:rsidR="00DC01E3">
          <w:rPr>
            <w:rFonts w:hint="eastAsia"/>
          </w:rPr>
          <w:t>我有些</w:t>
        </w:r>
      </w:ins>
      <w:del w:id="93" w:author="Alison Clinton" w:date="2024-12-09T23:43:00Z" w16du:dateUtc="2024-12-09T15:43:00Z">
        <w:r w:rsidR="0053209C" w:rsidDel="00DC01E3">
          <w:rPr>
            <w:rFonts w:hint="eastAsia"/>
          </w:rPr>
          <w:delText>我</w:delText>
        </w:r>
      </w:del>
      <w:r w:rsidR="0053209C">
        <w:rPr>
          <w:rFonts w:hint="eastAsia"/>
        </w:rPr>
        <w:t>昏昏欲睡。在我快要睡着的时候，才终于结束。</w:t>
      </w:r>
    </w:p>
    <w:p w14:paraId="673F0FBA" w14:textId="45382F82" w:rsidR="0053209C" w:rsidRDefault="0053209C">
      <w:pPr>
        <w:rPr>
          <w:ins w:id="94" w:author="Alison Clinton" w:date="2024-12-09T23:43:00Z" w16du:dateUtc="2024-12-09T15:43:00Z"/>
          <w:rFonts w:hint="eastAsia"/>
        </w:rPr>
      </w:pPr>
      <w:r>
        <w:rPr>
          <w:rFonts w:hint="eastAsia"/>
        </w:rPr>
        <w:t>“</w:t>
      </w:r>
      <w:ins w:id="95" w:author="Alison Clinton" w:date="2024-12-09T23:43:00Z" w16du:dateUtc="2024-12-09T15:43:00Z">
        <w:r w:rsidR="00DC01E3">
          <w:rPr>
            <w:rFonts w:hint="eastAsia"/>
          </w:rPr>
          <w:t>……</w:t>
        </w:r>
      </w:ins>
      <w:r>
        <w:rPr>
          <w:rFonts w:hint="eastAsia"/>
        </w:rPr>
        <w:t>所以，真冬为什么忽然想要养花了？”</w:t>
      </w:r>
    </w:p>
    <w:p w14:paraId="16FE4C5F" w14:textId="02F8F00C" w:rsidR="00DC01E3" w:rsidRDefault="00DC01E3">
      <w:pPr>
        <w:rPr>
          <w:rFonts w:hint="eastAsia"/>
        </w:rPr>
      </w:pPr>
      <w:ins w:id="96" w:author="Alison Clinton" w:date="2024-12-09T23:43:00Z" w16du:dateUtc="2024-12-09T15:43:00Z">
        <w:r>
          <w:rPr>
            <w:rFonts w:hint="eastAsia"/>
          </w:rPr>
          <w:t>回到回家的</w:t>
        </w:r>
      </w:ins>
      <w:ins w:id="97" w:author="Alison Clinton" w:date="2024-12-09T23:44:00Z" w16du:dateUtc="2024-12-09T15:44:00Z">
        <w:r>
          <w:rPr>
            <w:rFonts w:hint="eastAsia"/>
          </w:rPr>
          <w:t>路上，我提问到。</w:t>
        </w:r>
      </w:ins>
    </w:p>
    <w:p w14:paraId="16F53041" w14:textId="569450BF" w:rsidR="0053209C" w:rsidRDefault="0053209C">
      <w:pPr>
        <w:rPr>
          <w:rFonts w:hint="eastAsia"/>
        </w:rPr>
      </w:pPr>
      <w:r>
        <w:rPr>
          <w:rFonts w:hint="eastAsia"/>
        </w:rPr>
        <w:t>“只是忽然想要养花了。”</w:t>
      </w:r>
    </w:p>
    <w:p w14:paraId="499F7340" w14:textId="1BC119FF" w:rsidR="0053209C" w:rsidRDefault="0053209C">
      <w:pPr>
        <w:rPr>
          <w:rFonts w:hint="eastAsia"/>
        </w:rPr>
      </w:pPr>
      <w:r>
        <w:rPr>
          <w:rFonts w:hint="eastAsia"/>
        </w:rPr>
        <w:t>“欸……说起来，店长</w:t>
      </w:r>
      <w:r w:rsidR="00093505">
        <w:rPr>
          <w:rFonts w:hint="eastAsia"/>
        </w:rPr>
        <w:t>爷爷</w:t>
      </w:r>
      <w:r>
        <w:rPr>
          <w:rFonts w:hint="eastAsia"/>
        </w:rPr>
        <w:t>人还挺好的呢，愿意送花给我们。”</w:t>
      </w:r>
    </w:p>
    <w:p w14:paraId="58DCCC55" w14:textId="46D6C952" w:rsidR="0053209C" w:rsidRDefault="0053209C">
      <w:pPr>
        <w:rPr>
          <w:rFonts w:hint="eastAsia"/>
        </w:rPr>
      </w:pPr>
      <w:r>
        <w:rPr>
          <w:rFonts w:hint="eastAsia"/>
        </w:rPr>
        <w:t>“是呢。”</w:t>
      </w:r>
    </w:p>
    <w:p w14:paraId="0F5A6ACF" w14:textId="476AD4D8" w:rsidR="00093505" w:rsidDel="008F7A92" w:rsidRDefault="00093505">
      <w:pPr>
        <w:rPr>
          <w:del w:id="98" w:author="Alison Clinton" w:date="2024-12-09T12:19:00Z" w16du:dateUtc="2024-12-09T04:19:00Z"/>
          <w:rFonts w:hint="eastAsia"/>
        </w:rPr>
      </w:pPr>
      <w:del w:id="99" w:author="Alison Clinton" w:date="2024-12-09T12:19:00Z" w16du:dateUtc="2024-12-09T04:19:00Z">
        <w:r w:rsidDel="008F7A92">
          <w:rPr>
            <w:rFonts w:hint="eastAsia"/>
          </w:rPr>
          <w:delText>“……“</w:delText>
        </w:r>
      </w:del>
    </w:p>
    <w:p w14:paraId="3D5573E3" w14:textId="558327FF" w:rsidR="00093505" w:rsidRDefault="00093505">
      <w:pPr>
        <w:rPr>
          <w:ins w:id="100" w:author="Alison Clinton" w:date="2024-12-09T23:44:00Z" w16du:dateUtc="2024-12-09T15:44:00Z"/>
          <w:rFonts w:hint="eastAsia"/>
        </w:rPr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啊……“</w:t>
      </w:r>
    </w:p>
    <w:p w14:paraId="2CC12B67" w14:textId="683A8EEC" w:rsidR="00DC01E3" w:rsidRDefault="00DC01E3">
      <w:pPr>
        <w:rPr>
          <w:rFonts w:hint="eastAsia"/>
        </w:rPr>
      </w:pPr>
      <w:ins w:id="101" w:author="Alison Clinton" w:date="2024-12-09T23:44:00Z" w16du:dateUtc="2024-12-09T15:44:00Z">
        <w:r>
          <w:rPr>
            <w:rFonts w:hint="eastAsia"/>
          </w:rPr>
          <w:t>又是沉默。</w:t>
        </w:r>
      </w:ins>
    </w:p>
    <w:p w14:paraId="5439F46A" w14:textId="21832D36" w:rsidR="0053209C" w:rsidRDefault="00093505">
      <w:pPr>
        <w:rPr>
          <w:rFonts w:hint="eastAsia"/>
        </w:rPr>
      </w:pPr>
      <w:r>
        <w:rPr>
          <w:rFonts w:hint="eastAsia"/>
        </w:rPr>
        <w:t>“奏。”</w:t>
      </w:r>
    </w:p>
    <w:p w14:paraId="47AEC813" w14:textId="5602941E" w:rsidR="00093505" w:rsidRDefault="00093505">
      <w:pPr>
        <w:rPr>
          <w:rFonts w:hint="eastAsia"/>
        </w:rPr>
      </w:pPr>
      <w:r>
        <w:rPr>
          <w:rFonts w:hint="eastAsia"/>
        </w:rPr>
        <w:t>“怎么啦？”</w:t>
      </w:r>
    </w:p>
    <w:p w14:paraId="5F88480E" w14:textId="2EDC9A63" w:rsidR="00093505" w:rsidRDefault="00093505">
      <w:pPr>
        <w:rPr>
          <w:rFonts w:hint="eastAsia"/>
        </w:rPr>
      </w:pPr>
      <w:r>
        <w:rPr>
          <w:rFonts w:hint="eastAsia"/>
        </w:rPr>
        <w:t>“假如想养花的话，</w:t>
      </w:r>
      <w:r w:rsidR="00B12B35">
        <w:rPr>
          <w:rFonts w:hint="eastAsia"/>
        </w:rPr>
        <w:t>奏想要养哪一种？”</w:t>
      </w:r>
    </w:p>
    <w:p w14:paraId="5384C175" w14:textId="4265B467" w:rsidR="00B12B35" w:rsidRDefault="00B12B35">
      <w:pPr>
        <w:rPr>
          <w:rFonts w:hint="eastAsia"/>
        </w:rPr>
      </w:pPr>
      <w:r>
        <w:rPr>
          <w:rFonts w:hint="eastAsia"/>
        </w:rPr>
        <w:t>“欸，我对花确实没有特别的认识呢。如果一定要说的话，可能是瑞香花吧。”</w:t>
      </w:r>
    </w:p>
    <w:p w14:paraId="2DE93596" w14:textId="601BA45A" w:rsidR="0053209C" w:rsidRDefault="00B12B35">
      <w:pPr>
        <w:rPr>
          <w:rFonts w:hint="eastAsia"/>
        </w:rPr>
      </w:pPr>
      <w:r>
        <w:rPr>
          <w:rFonts w:hint="eastAsia"/>
        </w:rPr>
        <w:t>“为什么？”</w:t>
      </w:r>
    </w:p>
    <w:p w14:paraId="5CBECAA6" w14:textId="70157F9E" w:rsidR="00B12B35" w:rsidRDefault="00B12B35">
      <w:pPr>
        <w:rPr>
          <w:rFonts w:hint="eastAsia"/>
        </w:rPr>
      </w:pPr>
      <w:r>
        <w:rPr>
          <w:rFonts w:hint="eastAsia"/>
        </w:rPr>
        <w:t>“只是偶然在视频里见过</w:t>
      </w:r>
      <w:ins w:id="102" w:author="Alison Clinton" w:date="2024-12-09T23:44:00Z" w16du:dateUtc="2024-12-09T15:44:00Z">
        <w:r w:rsidR="00DC01E3">
          <w:rPr>
            <w:rFonts w:hint="eastAsia"/>
          </w:rPr>
          <w:t>，嗯</w:t>
        </w:r>
      </w:ins>
      <w:del w:id="103" w:author="Alison Clinton" w:date="2024-12-09T23:44:00Z" w16du:dateUtc="2024-12-09T15:44:00Z">
        <w:r w:rsidDel="00DC01E3">
          <w:rPr>
            <w:rFonts w:hint="eastAsia"/>
          </w:rPr>
          <w:delText>吧</w:delText>
        </w:r>
      </w:del>
      <w:r>
        <w:rPr>
          <w:rFonts w:hint="eastAsia"/>
        </w:rPr>
        <w:t>。”</w:t>
      </w:r>
    </w:p>
    <w:p w14:paraId="5326185F" w14:textId="6F613E95" w:rsidR="00B12B35" w:rsidRDefault="00B12B35">
      <w:pPr>
        <w:rPr>
          <w:rFonts w:hint="eastAsia"/>
        </w:rPr>
      </w:pPr>
      <w:r>
        <w:rPr>
          <w:rFonts w:hint="eastAsia"/>
        </w:rPr>
        <w:t>“我也是。对这种花。”</w:t>
      </w:r>
    </w:p>
    <w:p w14:paraId="30B5982F" w14:textId="34C633D4" w:rsidR="00B12B35" w:rsidRDefault="00B12B35">
      <w:pPr>
        <w:rPr>
          <w:rFonts w:hint="eastAsia"/>
        </w:rPr>
      </w:pPr>
      <w:r>
        <w:rPr>
          <w:rFonts w:hint="eastAsia"/>
        </w:rPr>
        <w:t>“看到好看的花就自然的想知道它的名字……是这样吗？”</w:t>
      </w:r>
    </w:p>
    <w:p w14:paraId="66BADB28" w14:textId="3438A0F1" w:rsidR="00B12B35" w:rsidRDefault="00B12B35">
      <w:pPr>
        <w:rPr>
          <w:rFonts w:hint="eastAsia"/>
        </w:rPr>
      </w:pPr>
      <w:r>
        <w:rPr>
          <w:rFonts w:hint="eastAsia"/>
        </w:rPr>
        <w:lastRenderedPageBreak/>
        <w:t>“也许吧……”</w:t>
      </w:r>
    </w:p>
    <w:p w14:paraId="6F5BC68A" w14:textId="0369B4BB" w:rsidR="00B12B35" w:rsidRDefault="00B12B35">
      <w:pPr>
        <w:rPr>
          <w:rFonts w:hint="eastAsia"/>
        </w:rPr>
      </w:pPr>
      <w:r>
        <w:rPr>
          <w:rFonts w:hint="eastAsia"/>
        </w:rPr>
        <w:t>很快就到了家门口。我推开门，打开灯。</w:t>
      </w:r>
      <w:proofErr w:type="gramStart"/>
      <w:r>
        <w:rPr>
          <w:rFonts w:hint="eastAsia"/>
        </w:rPr>
        <w:t>真冬草草</w:t>
      </w:r>
      <w:proofErr w:type="gramEnd"/>
      <w:r>
        <w:rPr>
          <w:rFonts w:hint="eastAsia"/>
        </w:rPr>
        <w:t>地把花根</w:t>
      </w:r>
      <w:r w:rsidR="00783DD9">
        <w:rPr>
          <w:rFonts w:hint="eastAsia"/>
        </w:rPr>
        <w:t>和土</w:t>
      </w:r>
      <w:r>
        <w:rPr>
          <w:rFonts w:hint="eastAsia"/>
        </w:rPr>
        <w:t>放到桌上，</w:t>
      </w:r>
      <w:r w:rsidR="00783DD9">
        <w:rPr>
          <w:rFonts w:hint="eastAsia"/>
        </w:rPr>
        <w:t>从我怀中取出花盆，随后就一门心思的扑到了上面。</w:t>
      </w:r>
      <w:proofErr w:type="gramStart"/>
      <w:r w:rsidR="00783DD9">
        <w:rPr>
          <w:rFonts w:hint="eastAsia"/>
        </w:rPr>
        <w:t>真冬对</w:t>
      </w:r>
      <w:proofErr w:type="gramEnd"/>
      <w:r w:rsidR="00783DD9">
        <w:rPr>
          <w:rFonts w:hint="eastAsia"/>
        </w:rPr>
        <w:t>我说“先去休息”，于是我洗了个澡，</w:t>
      </w:r>
      <w:r w:rsidR="003B5E34">
        <w:rPr>
          <w:rFonts w:hint="eastAsia"/>
        </w:rPr>
        <w:t>换上睡袍（真冬前些天刚买的），</w:t>
      </w:r>
      <w:r w:rsidR="00783DD9">
        <w:rPr>
          <w:rFonts w:hint="eastAsia"/>
        </w:rPr>
        <w:t>在客厅里坐下，边吹着头发边看着真冬忙前忙后。</w:t>
      </w:r>
    </w:p>
    <w:p w14:paraId="56F560DE" w14:textId="6FCCE908" w:rsidR="00783DD9" w:rsidRDefault="003B5E34">
      <w:pPr>
        <w:rPr>
          <w:rFonts w:hint="eastAsia"/>
        </w:rPr>
      </w:pPr>
      <w:r>
        <w:rPr>
          <w:rFonts w:hint="eastAsia"/>
        </w:rPr>
        <w:t>“奏……今天一天都心不在焉呢。”</w:t>
      </w:r>
    </w:p>
    <w:p w14:paraId="6E5AE275" w14:textId="6236B84B" w:rsidR="003B5E34" w:rsidRDefault="003B5E34">
      <w:pPr>
        <w:rPr>
          <w:rFonts w:hint="eastAsia"/>
        </w:rPr>
      </w:pPr>
      <w:proofErr w:type="gramStart"/>
      <w:r>
        <w:rPr>
          <w:rFonts w:hint="eastAsia"/>
        </w:rPr>
        <w:t>真冬</w:t>
      </w:r>
      <w:r w:rsidR="00F95DF6">
        <w:rPr>
          <w:rFonts w:hint="eastAsia"/>
        </w:rPr>
        <w:t>背</w:t>
      </w:r>
      <w:proofErr w:type="gramEnd"/>
      <w:r w:rsidR="00F95DF6">
        <w:rPr>
          <w:rFonts w:hint="eastAsia"/>
        </w:rPr>
        <w:t>对着我，如此</w:t>
      </w:r>
      <w:proofErr w:type="gramStart"/>
      <w:r w:rsidR="00F95DF6">
        <w:rPr>
          <w:rFonts w:hint="eastAsia"/>
        </w:rPr>
        <w:t>发起着</w:t>
      </w:r>
      <w:proofErr w:type="gramEnd"/>
      <w:r w:rsidR="00F95DF6">
        <w:rPr>
          <w:rFonts w:hint="eastAsia"/>
        </w:rPr>
        <w:t>话题。</w:t>
      </w:r>
    </w:p>
    <w:p w14:paraId="52F19AAE" w14:textId="71F47B6E" w:rsidR="00F95DF6" w:rsidRDefault="00F95DF6">
      <w:pPr>
        <w:rPr>
          <w:rFonts w:hint="eastAsia"/>
        </w:rPr>
      </w:pPr>
      <w:r>
        <w:rPr>
          <w:rFonts w:hint="eastAsia"/>
        </w:rPr>
        <w:t>“欸……有吗？”</w:t>
      </w:r>
    </w:p>
    <w:p w14:paraId="0E658514" w14:textId="4242ED08" w:rsidR="00F95DF6" w:rsidRDefault="00F95DF6">
      <w:pPr>
        <w:rPr>
          <w:ins w:id="104" w:author="Alison Clinton" w:date="2024-12-09T23:45:00Z" w16du:dateUtc="2024-12-09T15:45:00Z"/>
          <w:rFonts w:hint="eastAsia"/>
        </w:rPr>
      </w:pPr>
      <w:r>
        <w:rPr>
          <w:rFonts w:hint="eastAsia"/>
        </w:rPr>
        <w:t>“嗯。在担心着什么吗？”</w:t>
      </w:r>
    </w:p>
    <w:p w14:paraId="23E758C0" w14:textId="42AB4822" w:rsidR="00DC01E3" w:rsidRDefault="00DC01E3">
      <w:pPr>
        <w:rPr>
          <w:rFonts w:hint="eastAsia"/>
        </w:rPr>
      </w:pPr>
      <w:proofErr w:type="gramStart"/>
      <w:ins w:id="105" w:author="Alison Clinton" w:date="2024-12-09T23:45:00Z" w16du:dateUtc="2024-12-09T15:45:00Z">
        <w:r>
          <w:rPr>
            <w:rFonts w:hint="eastAsia"/>
          </w:rPr>
          <w:t>真冬撕开</w:t>
        </w:r>
        <w:proofErr w:type="gramEnd"/>
        <w:r>
          <w:rPr>
            <w:rFonts w:hint="eastAsia"/>
          </w:rPr>
          <w:t>一袋花肥，撒到花盆当中。我看着粉末在空中散落。</w:t>
        </w:r>
      </w:ins>
    </w:p>
    <w:p w14:paraId="47012886" w14:textId="76525A39" w:rsidR="00F95DF6" w:rsidRDefault="00F95DF6">
      <w:pPr>
        <w:rPr>
          <w:rFonts w:hint="eastAsia"/>
        </w:rPr>
      </w:pPr>
      <w:r>
        <w:rPr>
          <w:rFonts w:hint="eastAsia"/>
        </w:rPr>
        <w:t>“啊，没什么的，真的。让真冬担心了。”</w:t>
      </w:r>
    </w:p>
    <w:p w14:paraId="38B34CD3" w14:textId="552E3791" w:rsidR="00F95DF6" w:rsidRDefault="00F95DF6">
      <w:pPr>
        <w:rPr>
          <w:rFonts w:hint="eastAsia"/>
        </w:rPr>
      </w:pPr>
      <w:r>
        <w:rPr>
          <w:rFonts w:hint="eastAsia"/>
        </w:rPr>
        <w:t>与其说是担心……不如说</w:t>
      </w:r>
      <w:ins w:id="106" w:author="Alison Clinton" w:date="2024-12-09T23:45:00Z" w16du:dateUtc="2024-12-09T15:45:00Z">
        <w:r w:rsidR="00DC01E3">
          <w:rPr>
            <w:rFonts w:hint="eastAsia"/>
          </w:rPr>
          <w:t>，我还没能想明白</w:t>
        </w:r>
      </w:ins>
      <w:del w:id="107" w:author="Alison Clinton" w:date="2024-12-09T23:45:00Z" w16du:dateUtc="2024-12-09T15:45:00Z">
        <w:r w:rsidDel="00DC01E3">
          <w:rPr>
            <w:rFonts w:hint="eastAsia"/>
          </w:rPr>
          <w:delText>是有些困惑</w:delText>
        </w:r>
      </w:del>
      <w:r>
        <w:rPr>
          <w:rFonts w:hint="eastAsia"/>
        </w:rPr>
        <w:t>。但这有关于真冬，最好还是什么也别说</w:t>
      </w:r>
      <w:del w:id="108" w:author="Alison Clinton" w:date="2024-12-09T23:46:00Z" w16du:dateUtc="2024-12-09T15:46:00Z">
        <w:r w:rsidDel="00DC01E3">
          <w:rPr>
            <w:rFonts w:hint="eastAsia"/>
          </w:rPr>
          <w:delText>吧</w:delText>
        </w:r>
      </w:del>
      <w:r>
        <w:rPr>
          <w:rFonts w:hint="eastAsia"/>
        </w:rPr>
        <w:t>。</w:t>
      </w:r>
      <w:ins w:id="109" w:author="Alison Clinton" w:date="2024-12-09T23:46:00Z" w16du:dateUtc="2024-12-09T15:46:00Z">
        <w:r w:rsidR="00DC01E3">
          <w:rPr>
            <w:rFonts w:hint="eastAsia"/>
          </w:rPr>
          <w:t>可</w:t>
        </w:r>
        <w:proofErr w:type="gramStart"/>
        <w:r w:rsidR="00DC01E3">
          <w:rPr>
            <w:rFonts w:hint="eastAsia"/>
          </w:rPr>
          <w:t>真冬似乎</w:t>
        </w:r>
        <w:proofErr w:type="gramEnd"/>
        <w:r w:rsidR="00DC01E3">
          <w:rPr>
            <w:rFonts w:hint="eastAsia"/>
          </w:rPr>
          <w:t>察觉到了什么一般，不依不饶的问了下去。</w:t>
        </w:r>
      </w:ins>
    </w:p>
    <w:p w14:paraId="7DDE8549" w14:textId="3BD476F6" w:rsidR="00F95DF6" w:rsidRDefault="00F95DF6">
      <w:pPr>
        <w:rPr>
          <w:rFonts w:hint="eastAsia"/>
        </w:rPr>
      </w:pPr>
      <w:r>
        <w:rPr>
          <w:rFonts w:hint="eastAsia"/>
        </w:rPr>
        <w:t>“不对。奏在烦恼些什么。我想要听一听。”</w:t>
      </w:r>
    </w:p>
    <w:p w14:paraId="3C316472" w14:textId="631D600D" w:rsidR="00F95DF6" w:rsidRDefault="00DC01E3">
      <w:pPr>
        <w:rPr>
          <w:rFonts w:hint="eastAsia"/>
        </w:rPr>
      </w:pPr>
      <w:ins w:id="110" w:author="Alison Clinton" w:date="2024-12-09T23:46:00Z" w16du:dateUtc="2024-12-09T15:46:00Z">
        <w:r>
          <w:rPr>
            <w:rFonts w:hint="eastAsia"/>
          </w:rPr>
          <w:t>……</w:t>
        </w:r>
      </w:ins>
      <w:del w:id="111" w:author="Alison Clinton" w:date="2024-12-09T23:46:00Z" w16du:dateUtc="2024-12-09T15:46:00Z">
        <w:r w:rsidR="00F95DF6" w:rsidDel="00DC01E3">
          <w:rPr>
            <w:rFonts w:hint="eastAsia"/>
          </w:rPr>
          <w:delText>那就……</w:delText>
        </w:r>
      </w:del>
      <w:r w:rsidR="00F95DF6">
        <w:rPr>
          <w:rFonts w:hint="eastAsia"/>
        </w:rPr>
        <w:t>稍微搪塞过去吧。</w:t>
      </w:r>
    </w:p>
    <w:p w14:paraId="762A90FD" w14:textId="1BDA78D1" w:rsidR="00F95DF6" w:rsidRDefault="00F95DF6">
      <w:pPr>
        <w:rPr>
          <w:rFonts w:hint="eastAsia"/>
        </w:rPr>
      </w:pPr>
      <w:r>
        <w:rPr>
          <w:rFonts w:hint="eastAsia"/>
        </w:rPr>
        <w:t>“在想着，真冬觉得玩的开不开心呢，之类的</w:t>
      </w:r>
      <w:ins w:id="112" w:author="Alison Clinton" w:date="2024-12-09T23:46:00Z" w16du:dateUtc="2024-12-09T15:46:00Z">
        <w:r w:rsidR="00DC01E3">
          <w:rPr>
            <w:rFonts w:hint="eastAsia"/>
          </w:rPr>
          <w:t>事</w:t>
        </w:r>
      </w:ins>
      <w:del w:id="113" w:author="Alison Clinton" w:date="2024-12-09T23:46:00Z" w16du:dateUtc="2024-12-09T15:46:00Z">
        <w:r w:rsidDel="00DC01E3">
          <w:rPr>
            <w:rFonts w:hint="eastAsia"/>
          </w:rPr>
          <w:delText>话吧</w:delText>
        </w:r>
      </w:del>
      <w:r>
        <w:rPr>
          <w:rFonts w:hint="eastAsia"/>
        </w:rPr>
        <w:t>。”</w:t>
      </w:r>
    </w:p>
    <w:p w14:paraId="6119B54A" w14:textId="6084A4F2" w:rsidR="00F95DF6" w:rsidRDefault="00F95DF6">
      <w:pPr>
        <w:rPr>
          <w:rFonts w:hint="eastAsia"/>
        </w:rPr>
      </w:pPr>
      <w:r>
        <w:rPr>
          <w:rFonts w:hint="eastAsia"/>
        </w:rPr>
        <w:t>“我说不上开心与否，只是有奏陪着就好。或者说……奏能感到开心就好。”</w:t>
      </w:r>
    </w:p>
    <w:p w14:paraId="462FC5C8" w14:textId="12B94CDB" w:rsidR="00F95DF6" w:rsidRDefault="00F95DF6">
      <w:pPr>
        <w:rPr>
          <w:rFonts w:hint="eastAsia"/>
        </w:rPr>
      </w:pPr>
      <w:r>
        <w:rPr>
          <w:rFonts w:hint="eastAsia"/>
        </w:rPr>
        <w:t>“嗯，有好好的打起精神哦，感觉好多了呢。”</w:t>
      </w:r>
    </w:p>
    <w:p w14:paraId="72BFD2FD" w14:textId="1C502DD0" w:rsidR="00F95DF6" w:rsidRDefault="00F95DF6">
      <w:pPr>
        <w:rPr>
          <w:rFonts w:hint="eastAsia"/>
        </w:rPr>
      </w:pPr>
      <w:r>
        <w:rPr>
          <w:rFonts w:hint="eastAsia"/>
        </w:rPr>
        <w:t>“我明白了。</w:t>
      </w:r>
      <w:ins w:id="114" w:author="Alison Clinton" w:date="2024-12-09T23:46:00Z" w16du:dateUtc="2024-12-09T15:46:00Z">
        <w:r w:rsidR="00DC01E3">
          <w:rPr>
            <w:rFonts w:hint="eastAsia"/>
          </w:rPr>
          <w:t>如果奏这么说的话，</w:t>
        </w:r>
      </w:ins>
      <w:r>
        <w:rPr>
          <w:rFonts w:hint="eastAsia"/>
        </w:rPr>
        <w:t>可能是我</w:t>
      </w:r>
      <w:del w:id="115" w:author="Alison Clinton" w:date="2024-12-09T23:47:00Z" w16du:dateUtc="2024-12-09T15:47:00Z">
        <w:r w:rsidDel="00DC01E3">
          <w:rPr>
            <w:rFonts w:hint="eastAsia"/>
          </w:rPr>
          <w:delText>多虑</w:delText>
        </w:r>
      </w:del>
      <w:ins w:id="116" w:author="Alison Clinton" w:date="2024-12-09T23:47:00Z" w16du:dateUtc="2024-12-09T15:47:00Z">
        <w:r w:rsidR="00DC01E3">
          <w:rPr>
            <w:rFonts w:hint="eastAsia"/>
          </w:rPr>
          <w:t>想多了</w:t>
        </w:r>
      </w:ins>
      <w:del w:id="117" w:author="Alison Clinton" w:date="2024-12-09T23:47:00Z" w16du:dateUtc="2024-12-09T15:47:00Z">
        <w:r w:rsidDel="00DC01E3">
          <w:rPr>
            <w:rFonts w:hint="eastAsia"/>
          </w:rPr>
          <w:delText>了</w:delText>
        </w:r>
      </w:del>
      <w:r>
        <w:rPr>
          <w:rFonts w:hint="eastAsia"/>
        </w:rPr>
        <w:t>。只是……”</w:t>
      </w:r>
    </w:p>
    <w:p w14:paraId="5D97D34B" w14:textId="2491BD90" w:rsidR="00F95DF6" w:rsidRDefault="00F95DF6">
      <w:pPr>
        <w:rPr>
          <w:rFonts w:hint="eastAsia"/>
        </w:rPr>
      </w:pPr>
      <w:r>
        <w:rPr>
          <w:rFonts w:hint="eastAsia"/>
        </w:rPr>
        <w:t>“嗯？”</w:t>
      </w:r>
    </w:p>
    <w:p w14:paraId="567798E4" w14:textId="30147F70" w:rsidR="00F95DF6" w:rsidRPr="00F95DF6" w:rsidRDefault="00F95DF6">
      <w:pPr>
        <w:rPr>
          <w:rFonts w:hint="eastAsia"/>
          <w:i/>
          <w:iCs/>
        </w:rPr>
      </w:pPr>
      <w:r w:rsidRPr="00F95DF6">
        <w:rPr>
          <w:rFonts w:hint="eastAsia"/>
          <w:i/>
          <w:iCs/>
        </w:rPr>
        <w:t>“……偶尔，也想听听奏和我说点什么……”</w:t>
      </w:r>
    </w:p>
    <w:p w14:paraId="7A78C3FE" w14:textId="1869D8A0" w:rsidR="00F95DF6" w:rsidRDefault="00F95DF6">
      <w:pPr>
        <w:rPr>
          <w:rFonts w:hint="eastAsia"/>
        </w:rPr>
      </w:pPr>
      <w:r>
        <w:rPr>
          <w:rFonts w:hint="eastAsia"/>
        </w:rPr>
        <w:t>含糊不清的话语，被吹风机的声音掩盖。除了零星的几个字符，我什么也没能听见。</w:t>
      </w:r>
    </w:p>
    <w:p w14:paraId="6130112F" w14:textId="08F102D0" w:rsidR="00F95DF6" w:rsidRDefault="00F95DF6">
      <w:pPr>
        <w:rPr>
          <w:rFonts w:hint="eastAsia"/>
        </w:rPr>
      </w:pPr>
      <w:r>
        <w:rPr>
          <w:rFonts w:hint="eastAsia"/>
        </w:rPr>
        <w:t>“</w:t>
      </w:r>
      <w:r w:rsidR="004B4870">
        <w:rPr>
          <w:rFonts w:hint="eastAsia"/>
        </w:rPr>
        <w:t>真冬？抱歉，电吹风的声音有些大，没有听清。”</w:t>
      </w:r>
    </w:p>
    <w:p w14:paraId="661DCDFD" w14:textId="7C0DA51F" w:rsidR="004B4870" w:rsidRDefault="004B4870">
      <w:pPr>
        <w:rPr>
          <w:rFonts w:hint="eastAsia"/>
        </w:rPr>
      </w:pPr>
      <w:r>
        <w:rPr>
          <w:rFonts w:hint="eastAsia"/>
        </w:rPr>
        <w:t>“没什么，只是自言自语。”</w:t>
      </w:r>
    </w:p>
    <w:p w14:paraId="6C2031EC" w14:textId="77CC0B23" w:rsidR="004B4870" w:rsidRDefault="004B4870">
      <w:pPr>
        <w:rPr>
          <w:rFonts w:hint="eastAsia"/>
        </w:rPr>
      </w:pPr>
      <w:r>
        <w:rPr>
          <w:rFonts w:hint="eastAsia"/>
        </w:rPr>
        <w:t>头发差不多吹干了。于是我关闭电源，拔下开关，把电线拆绕在电吹风上。</w:t>
      </w:r>
    </w:p>
    <w:p w14:paraId="1D240715" w14:textId="7619F0FE" w:rsidR="004B4870" w:rsidRDefault="004B4870">
      <w:pPr>
        <w:rPr>
          <w:rFonts w:hint="eastAsia"/>
        </w:rPr>
      </w:pPr>
      <w:r>
        <w:rPr>
          <w:rFonts w:hint="eastAsia"/>
        </w:rPr>
        <w:t>因为前些天的变故，</w:t>
      </w:r>
      <w:proofErr w:type="gramStart"/>
      <w:r>
        <w:rPr>
          <w:rFonts w:hint="eastAsia"/>
        </w:rPr>
        <w:t>真冬对</w:t>
      </w:r>
      <w:proofErr w:type="gramEnd"/>
      <w:r>
        <w:rPr>
          <w:rFonts w:hint="eastAsia"/>
        </w:rPr>
        <w:t>我采取的态度忽然发生了些变化。拉开抽屉，把电吹风放到里面，然后合上。</w:t>
      </w:r>
    </w:p>
    <w:p w14:paraId="00ECE1D5" w14:textId="03F98521" w:rsidR="004B4870" w:rsidRDefault="004B4870">
      <w:pPr>
        <w:rPr>
          <w:rFonts w:hint="eastAsia"/>
        </w:rPr>
      </w:pPr>
      <w:r>
        <w:rPr>
          <w:rFonts w:hint="eastAsia"/>
        </w:rPr>
        <w:t>“想稍微工作一会哦”，这么</w:t>
      </w:r>
      <w:proofErr w:type="gramStart"/>
      <w:r>
        <w:rPr>
          <w:rFonts w:hint="eastAsia"/>
        </w:rPr>
        <w:t>和真冬说</w:t>
      </w:r>
      <w:proofErr w:type="gramEnd"/>
      <w:r>
        <w:rPr>
          <w:rFonts w:hint="eastAsia"/>
        </w:rPr>
        <w:t>了。“十点钟的时候，我会来陪奏的”，得到了如此的回复。</w:t>
      </w:r>
    </w:p>
    <w:p w14:paraId="6FC809FF" w14:textId="2DABB183" w:rsidR="004B4870" w:rsidRDefault="004B4870">
      <w:pPr>
        <w:rPr>
          <w:rFonts w:hint="eastAsia"/>
        </w:rPr>
      </w:pPr>
      <w:r>
        <w:rPr>
          <w:rFonts w:hint="eastAsia"/>
        </w:rPr>
        <w:t>于是，坐到椅子上，按动台式机的开关。</w:t>
      </w:r>
    </w:p>
    <w:p w14:paraId="0419B7D8" w14:textId="4709A6B0" w:rsidR="004B4870" w:rsidRDefault="004B4870">
      <w:pPr>
        <w:rPr>
          <w:rFonts w:hint="eastAsia"/>
        </w:rPr>
      </w:pPr>
      <w:r>
        <w:rPr>
          <w:rFonts w:hint="eastAsia"/>
        </w:rPr>
        <w:t>LOGO闪动，底部的动画旋转着。</w:t>
      </w:r>
    </w:p>
    <w:p w14:paraId="0D9C90F7" w14:textId="307AA7BB" w:rsidR="004B4870" w:rsidRDefault="00D16A1A">
      <w:pPr>
        <w:rPr>
          <w:rFonts w:hint="eastAsia"/>
        </w:rPr>
      </w:pPr>
      <w:r>
        <w:rPr>
          <w:rFonts w:hint="eastAsia"/>
        </w:rPr>
        <w:t>稍微有些不安，但意外的没发生什么意外。</w:t>
      </w:r>
      <w:proofErr w:type="gramStart"/>
      <w:r>
        <w:rPr>
          <w:rFonts w:hint="eastAsia"/>
        </w:rPr>
        <w:t>真冬还是</w:t>
      </w:r>
      <w:proofErr w:type="gramEnd"/>
      <w:r>
        <w:rPr>
          <w:rFonts w:hint="eastAsia"/>
        </w:rPr>
        <w:t>真冬，大家也还是大家。</w:t>
      </w:r>
    </w:p>
    <w:p w14:paraId="3FFDA7E1" w14:textId="3322DC91" w:rsidR="00D16A1A" w:rsidRDefault="00D16A1A">
      <w:pPr>
        <w:rPr>
          <w:rFonts w:hint="eastAsia"/>
        </w:rPr>
      </w:pPr>
      <w:r>
        <w:rPr>
          <w:rFonts w:hint="eastAsia"/>
        </w:rPr>
        <w:t>那么，为什么还是会感到不太踏实呢？</w:t>
      </w:r>
    </w:p>
    <w:p w14:paraId="20870D36" w14:textId="4CF609EC" w:rsidR="00D16A1A" w:rsidRDefault="00D16A1A">
      <w:pPr>
        <w:rPr>
          <w:rFonts w:hint="eastAsia"/>
        </w:rPr>
      </w:pPr>
      <w:r>
        <w:rPr>
          <w:rFonts w:hint="eastAsia"/>
        </w:rPr>
        <w:lastRenderedPageBreak/>
        <w:t>我思索着，输入电脑密码，肌肉记忆般的新建工程。手习惯性的摸索着能量饮料，意识到时，才反应过来，能量饮料早就被望月同学带走，现在也自然不是25时。</w:t>
      </w:r>
    </w:p>
    <w:p w14:paraId="6F2F67B7" w14:textId="088872A4" w:rsidR="00D16A1A" w:rsidRDefault="00D16A1A">
      <w:pPr>
        <w:rPr>
          <w:rFonts w:hint="eastAsia"/>
        </w:rPr>
      </w:pPr>
      <w:r>
        <w:rPr>
          <w:rFonts w:hint="eastAsia"/>
        </w:rPr>
        <w:t>虽然每天的工作时间，现在只有短短的两三个小时，但工作效率意外的很高。最近，灵感涌现的总是很快。</w:t>
      </w:r>
    </w:p>
    <w:p w14:paraId="7C164746" w14:textId="529C981C" w:rsidR="00D16A1A" w:rsidRDefault="00D16A1A">
      <w:pPr>
        <w:rPr>
          <w:rFonts w:hint="eastAsia"/>
        </w:rPr>
      </w:pPr>
      <w:r>
        <w:rPr>
          <w:rFonts w:hint="eastAsia"/>
        </w:rPr>
        <w:t>我按下</w:t>
      </w:r>
      <w:r w:rsidRPr="00D16A1A">
        <w:rPr>
          <w:rFonts w:hint="eastAsia"/>
        </w:rPr>
        <w:t>中央C</w:t>
      </w:r>
      <w:r>
        <w:rPr>
          <w:rFonts w:hint="eastAsia"/>
        </w:rPr>
        <w:t>。261赫兹的正弦波传入耳朵。</w:t>
      </w:r>
    </w:p>
    <w:p w14:paraId="58FB5B38" w14:textId="2D137731" w:rsidR="00D16A1A" w:rsidRDefault="00D16A1A">
      <w:pPr>
        <w:rPr>
          <w:rFonts w:hint="eastAsia"/>
        </w:rPr>
      </w:pPr>
      <w:r>
        <w:rPr>
          <w:rFonts w:hint="eastAsia"/>
        </w:rPr>
        <w:t>选项一个接一个被划掉。最后的答案仅剩一个。</w:t>
      </w:r>
    </w:p>
    <w:p w14:paraId="7B5DB2D6" w14:textId="7C141815" w:rsidR="00D16A1A" w:rsidRPr="00D16A1A" w:rsidRDefault="00D16A1A">
      <w:pPr>
        <w:rPr>
          <w:rFonts w:hint="eastAsia"/>
          <w:i/>
          <w:iCs/>
        </w:rPr>
      </w:pPr>
      <w:r w:rsidRPr="00D16A1A">
        <w:rPr>
          <w:rFonts w:hint="eastAsia"/>
          <w:i/>
          <w:iCs/>
        </w:rPr>
        <w:t>改变的，是我吗？</w:t>
      </w:r>
    </w:p>
    <w:p w14:paraId="2F0108D9" w14:textId="38FDA9D2" w:rsidR="00D16A1A" w:rsidRDefault="00D16A1A">
      <w:pPr>
        <w:rPr>
          <w:rFonts w:hint="eastAsia"/>
        </w:rPr>
      </w:pPr>
      <w:r>
        <w:rPr>
          <w:rFonts w:hint="eastAsia"/>
        </w:rPr>
        <w:t>这样的想法，随着钢琴声的减弱，逐渐散失在脑海中。</w:t>
      </w:r>
    </w:p>
    <w:p w14:paraId="2A999AE9" w14:textId="453F0A65" w:rsidR="00D16A1A" w:rsidRDefault="00D16A1A">
      <w:pPr>
        <w:rPr>
          <w:rFonts w:hint="eastAsia"/>
        </w:rPr>
      </w:pPr>
      <w:r>
        <w:rPr>
          <w:rFonts w:hint="eastAsia"/>
        </w:rPr>
        <w:t>为了驱赶脑中没有意义的想法，我深吸一口气。</w:t>
      </w:r>
    </w:p>
    <w:p w14:paraId="7A74FA7F" w14:textId="0D600090" w:rsidR="00D16A1A" w:rsidRPr="004B4870" w:rsidRDefault="00D16A1A">
      <w:pPr>
        <w:rPr>
          <w:rFonts w:hint="eastAsia"/>
        </w:rPr>
      </w:pPr>
      <w:r>
        <w:rPr>
          <w:rFonts w:hint="eastAsia"/>
        </w:rPr>
        <w:t>稍微，工作一会吧。</w:t>
      </w:r>
    </w:p>
    <w:p w14:paraId="7B8F85AE" w14:textId="77777777" w:rsidR="00093505" w:rsidRPr="00B12B35" w:rsidRDefault="00093505">
      <w:pPr>
        <w:rPr>
          <w:rFonts w:hint="eastAsia"/>
        </w:rPr>
      </w:pPr>
    </w:p>
    <w:p w14:paraId="78D32140" w14:textId="77777777" w:rsidR="00093505" w:rsidRDefault="00093505">
      <w:pPr>
        <w:rPr>
          <w:rFonts w:hint="eastAsia"/>
        </w:rPr>
      </w:pPr>
    </w:p>
    <w:p w14:paraId="25D3FADD" w14:textId="77777777" w:rsidR="00093505" w:rsidRDefault="00093505">
      <w:pPr>
        <w:rPr>
          <w:rFonts w:hint="eastAsia"/>
        </w:rPr>
      </w:pPr>
    </w:p>
    <w:p w14:paraId="0168DAEC" w14:textId="77777777" w:rsidR="00093505" w:rsidRDefault="00093505">
      <w:pPr>
        <w:rPr>
          <w:rFonts w:hint="eastAsia"/>
        </w:rPr>
      </w:pPr>
    </w:p>
    <w:p w14:paraId="4584C0C0" w14:textId="77777777" w:rsidR="00093505" w:rsidRDefault="00093505">
      <w:pPr>
        <w:rPr>
          <w:rFonts w:hint="eastAsia"/>
        </w:rPr>
      </w:pPr>
    </w:p>
    <w:p w14:paraId="7F4854DE" w14:textId="77777777" w:rsidR="00093505" w:rsidRDefault="00093505">
      <w:pPr>
        <w:rPr>
          <w:rFonts w:hint="eastAsia"/>
        </w:rPr>
      </w:pPr>
    </w:p>
    <w:p w14:paraId="5B6C1EBC" w14:textId="77777777" w:rsidR="00093505" w:rsidRDefault="00093505">
      <w:pPr>
        <w:rPr>
          <w:rFonts w:hint="eastAsia"/>
        </w:rPr>
      </w:pPr>
    </w:p>
    <w:p w14:paraId="746CC00C" w14:textId="522712B5" w:rsidR="0053209C" w:rsidRDefault="00093505">
      <w:pPr>
        <w:rPr>
          <w:rFonts w:hint="eastAsia"/>
        </w:rPr>
      </w:pPr>
      <w:r>
        <w:rPr>
          <w:rFonts w:hint="eastAsia"/>
        </w:rPr>
        <w:t xml:space="preserve">=== </w:t>
      </w:r>
      <w:r w:rsidR="003708CC">
        <w:rPr>
          <w:rFonts w:hint="eastAsia"/>
        </w:rPr>
        <w:t>DIVIDING</w:t>
      </w:r>
      <w:r>
        <w:rPr>
          <w:rFonts w:hint="eastAsia"/>
        </w:rPr>
        <w:t xml:space="preserve"> ===</w:t>
      </w:r>
    </w:p>
    <w:p w14:paraId="3428B097" w14:textId="479F4B15" w:rsidR="00093505" w:rsidRPr="0053209C" w:rsidRDefault="00127013">
      <w:pPr>
        <w:rPr>
          <w:rFonts w:hint="eastAsia"/>
        </w:rPr>
      </w:pPr>
      <w:r>
        <w:rPr>
          <w:rFonts w:hint="eastAsia"/>
        </w:rPr>
        <w:t xml:space="preserve"># TODO: </w:t>
      </w:r>
      <w:r w:rsidR="00A35991">
        <w:rPr>
          <w:rFonts w:hint="eastAsia"/>
        </w:rPr>
        <w:t>O</w:t>
      </w:r>
      <w:r w:rsidR="00C41F00">
        <w:rPr>
          <w:rFonts w:hint="eastAsia"/>
        </w:rPr>
        <w:t>SAKE</w:t>
      </w:r>
      <w:r>
        <w:rPr>
          <w:rFonts w:hint="eastAsia"/>
        </w:rPr>
        <w:t xml:space="preserve"> Part</w:t>
      </w:r>
    </w:p>
    <w:sectPr w:rsidR="00093505" w:rsidRPr="0053209C" w:rsidSect="003C325A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A1981" w14:textId="77777777" w:rsidR="000E7702" w:rsidRDefault="000E7702" w:rsidP="00CD108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CC22424" w14:textId="77777777" w:rsidR="000E7702" w:rsidRDefault="000E7702" w:rsidP="00CD108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8F658" w14:textId="77777777" w:rsidR="000E7702" w:rsidRDefault="000E7702" w:rsidP="00CD108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6E959C8" w14:textId="77777777" w:rsidR="000E7702" w:rsidRDefault="000E7702" w:rsidP="00CD108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6968231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8DE8000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C882EFE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D9519FD"/>
    <w:multiLevelType w:val="hybridMultilevel"/>
    <w:tmpl w:val="F932BC2C"/>
    <w:lvl w:ilvl="0" w:tplc="B6AA129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79531854">
    <w:abstractNumId w:val="1"/>
  </w:num>
  <w:num w:numId="2" w16cid:durableId="1650090228">
    <w:abstractNumId w:val="2"/>
  </w:num>
  <w:num w:numId="3" w16cid:durableId="2113430299">
    <w:abstractNumId w:val="3"/>
  </w:num>
  <w:num w:numId="4" w16cid:durableId="6030741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ison Clinton">
    <w15:presenceInfo w15:providerId="Windows Live" w15:userId="4d6866d3a562a5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 w:grammar="clean"/>
  <w:trackRevision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E"/>
    <w:rsid w:val="00005E10"/>
    <w:rsid w:val="00016E77"/>
    <w:rsid w:val="0002050A"/>
    <w:rsid w:val="00032845"/>
    <w:rsid w:val="000356DF"/>
    <w:rsid w:val="0005044C"/>
    <w:rsid w:val="0005676C"/>
    <w:rsid w:val="00072966"/>
    <w:rsid w:val="000748FD"/>
    <w:rsid w:val="00093505"/>
    <w:rsid w:val="000A3B10"/>
    <w:rsid w:val="000A3CE4"/>
    <w:rsid w:val="000C4ADB"/>
    <w:rsid w:val="000D74CD"/>
    <w:rsid w:val="000E7702"/>
    <w:rsid w:val="000F08DA"/>
    <w:rsid w:val="000F3BB1"/>
    <w:rsid w:val="000F718D"/>
    <w:rsid w:val="00106EDE"/>
    <w:rsid w:val="00112A6C"/>
    <w:rsid w:val="0011304A"/>
    <w:rsid w:val="00114B78"/>
    <w:rsid w:val="00117178"/>
    <w:rsid w:val="00122946"/>
    <w:rsid w:val="00125322"/>
    <w:rsid w:val="00127013"/>
    <w:rsid w:val="00132454"/>
    <w:rsid w:val="00141A03"/>
    <w:rsid w:val="001438EB"/>
    <w:rsid w:val="00166863"/>
    <w:rsid w:val="0018004E"/>
    <w:rsid w:val="001B1941"/>
    <w:rsid w:val="001B265F"/>
    <w:rsid w:val="001B33F0"/>
    <w:rsid w:val="001B41E7"/>
    <w:rsid w:val="001C4E11"/>
    <w:rsid w:val="001C5274"/>
    <w:rsid w:val="001C65EC"/>
    <w:rsid w:val="001F44FE"/>
    <w:rsid w:val="00210C95"/>
    <w:rsid w:val="0021772B"/>
    <w:rsid w:val="00220F35"/>
    <w:rsid w:val="00221D8A"/>
    <w:rsid w:val="00231921"/>
    <w:rsid w:val="00242B67"/>
    <w:rsid w:val="002438E7"/>
    <w:rsid w:val="00244E0C"/>
    <w:rsid w:val="00280538"/>
    <w:rsid w:val="00295857"/>
    <w:rsid w:val="002B2473"/>
    <w:rsid w:val="002B659A"/>
    <w:rsid w:val="002F6907"/>
    <w:rsid w:val="00302E8A"/>
    <w:rsid w:val="00312AB9"/>
    <w:rsid w:val="00313044"/>
    <w:rsid w:val="00323F96"/>
    <w:rsid w:val="003251D9"/>
    <w:rsid w:val="00332B49"/>
    <w:rsid w:val="00336532"/>
    <w:rsid w:val="00337152"/>
    <w:rsid w:val="00353638"/>
    <w:rsid w:val="00370723"/>
    <w:rsid w:val="003708CC"/>
    <w:rsid w:val="0037365A"/>
    <w:rsid w:val="00373756"/>
    <w:rsid w:val="003A66AB"/>
    <w:rsid w:val="003B5E34"/>
    <w:rsid w:val="003C325A"/>
    <w:rsid w:val="003C3C91"/>
    <w:rsid w:val="003E55D4"/>
    <w:rsid w:val="003F76F4"/>
    <w:rsid w:val="0040358E"/>
    <w:rsid w:val="004301B3"/>
    <w:rsid w:val="00432238"/>
    <w:rsid w:val="00447B5D"/>
    <w:rsid w:val="00455315"/>
    <w:rsid w:val="00455A78"/>
    <w:rsid w:val="00462F6D"/>
    <w:rsid w:val="00464C6F"/>
    <w:rsid w:val="00475DA5"/>
    <w:rsid w:val="00476B35"/>
    <w:rsid w:val="00481C9E"/>
    <w:rsid w:val="0048380C"/>
    <w:rsid w:val="004A733E"/>
    <w:rsid w:val="004B0603"/>
    <w:rsid w:val="004B4870"/>
    <w:rsid w:val="004D250F"/>
    <w:rsid w:val="004D7D5B"/>
    <w:rsid w:val="00512E58"/>
    <w:rsid w:val="00525BA0"/>
    <w:rsid w:val="0053209C"/>
    <w:rsid w:val="00536F46"/>
    <w:rsid w:val="00556FCF"/>
    <w:rsid w:val="005721C7"/>
    <w:rsid w:val="00574D57"/>
    <w:rsid w:val="00580A36"/>
    <w:rsid w:val="0058199A"/>
    <w:rsid w:val="00595195"/>
    <w:rsid w:val="00596B97"/>
    <w:rsid w:val="005A5426"/>
    <w:rsid w:val="005B1572"/>
    <w:rsid w:val="005C2511"/>
    <w:rsid w:val="005D5ECD"/>
    <w:rsid w:val="005F048D"/>
    <w:rsid w:val="00604CC9"/>
    <w:rsid w:val="00614CBF"/>
    <w:rsid w:val="00626818"/>
    <w:rsid w:val="00630036"/>
    <w:rsid w:val="00636E66"/>
    <w:rsid w:val="006626F8"/>
    <w:rsid w:val="00665271"/>
    <w:rsid w:val="006804A8"/>
    <w:rsid w:val="00693AA3"/>
    <w:rsid w:val="0069714F"/>
    <w:rsid w:val="006A1AEF"/>
    <w:rsid w:val="006A5DD1"/>
    <w:rsid w:val="006C13CE"/>
    <w:rsid w:val="006C1FFF"/>
    <w:rsid w:val="006C7D2C"/>
    <w:rsid w:val="006E0195"/>
    <w:rsid w:val="006E45DB"/>
    <w:rsid w:val="006F51DC"/>
    <w:rsid w:val="00706090"/>
    <w:rsid w:val="00716F37"/>
    <w:rsid w:val="0072710D"/>
    <w:rsid w:val="00731729"/>
    <w:rsid w:val="00745CA0"/>
    <w:rsid w:val="007509D0"/>
    <w:rsid w:val="007746B5"/>
    <w:rsid w:val="007777CF"/>
    <w:rsid w:val="0078268B"/>
    <w:rsid w:val="00783DD9"/>
    <w:rsid w:val="00791175"/>
    <w:rsid w:val="007B024B"/>
    <w:rsid w:val="007B4415"/>
    <w:rsid w:val="007C2140"/>
    <w:rsid w:val="007C67F3"/>
    <w:rsid w:val="007D1E6A"/>
    <w:rsid w:val="007D5B36"/>
    <w:rsid w:val="007F3643"/>
    <w:rsid w:val="007F64A1"/>
    <w:rsid w:val="00800284"/>
    <w:rsid w:val="0080267D"/>
    <w:rsid w:val="00803831"/>
    <w:rsid w:val="00813DB6"/>
    <w:rsid w:val="00821036"/>
    <w:rsid w:val="0083783C"/>
    <w:rsid w:val="0084663A"/>
    <w:rsid w:val="00855CAF"/>
    <w:rsid w:val="00860729"/>
    <w:rsid w:val="008718E5"/>
    <w:rsid w:val="00872085"/>
    <w:rsid w:val="008720BE"/>
    <w:rsid w:val="00876174"/>
    <w:rsid w:val="008A1AE1"/>
    <w:rsid w:val="008A79C3"/>
    <w:rsid w:val="008A7B8B"/>
    <w:rsid w:val="008E71E8"/>
    <w:rsid w:val="008E7E21"/>
    <w:rsid w:val="008F7A92"/>
    <w:rsid w:val="00911D1F"/>
    <w:rsid w:val="00923635"/>
    <w:rsid w:val="009253AD"/>
    <w:rsid w:val="00944636"/>
    <w:rsid w:val="00975BFC"/>
    <w:rsid w:val="0098010D"/>
    <w:rsid w:val="0098706C"/>
    <w:rsid w:val="009937E9"/>
    <w:rsid w:val="00994F0C"/>
    <w:rsid w:val="009A3EBF"/>
    <w:rsid w:val="009B5195"/>
    <w:rsid w:val="009C013E"/>
    <w:rsid w:val="009D33A7"/>
    <w:rsid w:val="009D4BB9"/>
    <w:rsid w:val="009E22A3"/>
    <w:rsid w:val="009F3868"/>
    <w:rsid w:val="00A03BF7"/>
    <w:rsid w:val="00A21DBC"/>
    <w:rsid w:val="00A22D6A"/>
    <w:rsid w:val="00A32096"/>
    <w:rsid w:val="00A35991"/>
    <w:rsid w:val="00A42407"/>
    <w:rsid w:val="00A44BF3"/>
    <w:rsid w:val="00A4509A"/>
    <w:rsid w:val="00A4683A"/>
    <w:rsid w:val="00A545D3"/>
    <w:rsid w:val="00A55F2B"/>
    <w:rsid w:val="00A5647A"/>
    <w:rsid w:val="00A56AA4"/>
    <w:rsid w:val="00A6089E"/>
    <w:rsid w:val="00A83806"/>
    <w:rsid w:val="00A92233"/>
    <w:rsid w:val="00AC2EFE"/>
    <w:rsid w:val="00AC3A89"/>
    <w:rsid w:val="00AC5607"/>
    <w:rsid w:val="00AF2370"/>
    <w:rsid w:val="00AF47D4"/>
    <w:rsid w:val="00B0734B"/>
    <w:rsid w:val="00B12B35"/>
    <w:rsid w:val="00B2507B"/>
    <w:rsid w:val="00B3298A"/>
    <w:rsid w:val="00B4301F"/>
    <w:rsid w:val="00B43EE4"/>
    <w:rsid w:val="00B53430"/>
    <w:rsid w:val="00B55280"/>
    <w:rsid w:val="00B716AD"/>
    <w:rsid w:val="00BD3FA6"/>
    <w:rsid w:val="00BE779B"/>
    <w:rsid w:val="00BF7BD4"/>
    <w:rsid w:val="00C02BC5"/>
    <w:rsid w:val="00C41F00"/>
    <w:rsid w:val="00C53527"/>
    <w:rsid w:val="00C5587A"/>
    <w:rsid w:val="00C8438E"/>
    <w:rsid w:val="00C86B55"/>
    <w:rsid w:val="00C91A99"/>
    <w:rsid w:val="00CA6352"/>
    <w:rsid w:val="00CB1274"/>
    <w:rsid w:val="00CB776B"/>
    <w:rsid w:val="00CC65FF"/>
    <w:rsid w:val="00CD1080"/>
    <w:rsid w:val="00CE3900"/>
    <w:rsid w:val="00CE7FBD"/>
    <w:rsid w:val="00D02C7C"/>
    <w:rsid w:val="00D16A1A"/>
    <w:rsid w:val="00D37081"/>
    <w:rsid w:val="00D5346D"/>
    <w:rsid w:val="00D63B60"/>
    <w:rsid w:val="00D773F6"/>
    <w:rsid w:val="00D8165B"/>
    <w:rsid w:val="00DA3A32"/>
    <w:rsid w:val="00DB5C5E"/>
    <w:rsid w:val="00DB6406"/>
    <w:rsid w:val="00DC01E3"/>
    <w:rsid w:val="00DC344C"/>
    <w:rsid w:val="00DC3487"/>
    <w:rsid w:val="00DC65EF"/>
    <w:rsid w:val="00DC6D92"/>
    <w:rsid w:val="00DD421D"/>
    <w:rsid w:val="00DF5776"/>
    <w:rsid w:val="00E000BE"/>
    <w:rsid w:val="00E05D15"/>
    <w:rsid w:val="00E06F2E"/>
    <w:rsid w:val="00E14818"/>
    <w:rsid w:val="00E2079B"/>
    <w:rsid w:val="00E22FA8"/>
    <w:rsid w:val="00E2546C"/>
    <w:rsid w:val="00E30736"/>
    <w:rsid w:val="00E36C78"/>
    <w:rsid w:val="00E66904"/>
    <w:rsid w:val="00E80747"/>
    <w:rsid w:val="00E94B06"/>
    <w:rsid w:val="00E960D3"/>
    <w:rsid w:val="00EA1206"/>
    <w:rsid w:val="00EA1212"/>
    <w:rsid w:val="00EA76B4"/>
    <w:rsid w:val="00EB0D75"/>
    <w:rsid w:val="00EB1028"/>
    <w:rsid w:val="00EB2B28"/>
    <w:rsid w:val="00EC62AB"/>
    <w:rsid w:val="00EE08EF"/>
    <w:rsid w:val="00EF282D"/>
    <w:rsid w:val="00F4429C"/>
    <w:rsid w:val="00F554D0"/>
    <w:rsid w:val="00F55C76"/>
    <w:rsid w:val="00F67FA6"/>
    <w:rsid w:val="00F70648"/>
    <w:rsid w:val="00F7704A"/>
    <w:rsid w:val="00F90B5B"/>
    <w:rsid w:val="00F9112D"/>
    <w:rsid w:val="00F934A9"/>
    <w:rsid w:val="00F95DF6"/>
    <w:rsid w:val="00FA75CE"/>
    <w:rsid w:val="00FB383B"/>
    <w:rsid w:val="00FB4CCB"/>
    <w:rsid w:val="00FC3937"/>
    <w:rsid w:val="00FF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30F58"/>
  <w15:docId w15:val="{E1288692-DF54-4EA1-AA9E-DD378902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E3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after="0"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after="0"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95959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95959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95959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Pr>
      <w:rFonts w:ascii="等线 Light" w:eastAsia="等线 Light" w:hAnsi="等线 Light" w:cs="宋体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basedOn w:val="a0"/>
    <w:link w:val="ab"/>
    <w:uiPriority w:val="30"/>
    <w:rPr>
      <w:i/>
      <w:iCs/>
      <w:color w:val="0F4761"/>
    </w:rPr>
  </w:style>
  <w:style w:type="character" w:styleId="ad">
    <w:name w:val="Intense Reference"/>
    <w:basedOn w:val="a0"/>
    <w:uiPriority w:val="32"/>
    <w:qFormat/>
    <w:rPr>
      <w:b/>
      <w:bCs/>
      <w:smallCaps/>
      <w:color w:val="0F4761"/>
      <w:spacing w:val="5"/>
    </w:rPr>
  </w:style>
  <w:style w:type="paragraph" w:styleId="ae">
    <w:name w:val="header"/>
    <w:basedOn w:val="a"/>
    <w:link w:val="af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Pr>
      <w:sz w:val="18"/>
      <w:szCs w:val="18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  <w:style w:type="paragraph" w:styleId="af2">
    <w:name w:val="Revision"/>
    <w:hidden/>
    <w:uiPriority w:val="99"/>
    <w:semiHidden/>
    <w:rsid w:val="00336532"/>
    <w:pPr>
      <w:spacing w:after="0" w:line="240" w:lineRule="auto"/>
    </w:pPr>
  </w:style>
  <w:style w:type="character" w:styleId="af3">
    <w:name w:val="annotation reference"/>
    <w:basedOn w:val="a0"/>
    <w:uiPriority w:val="99"/>
    <w:semiHidden/>
    <w:unhideWhenUsed/>
    <w:rsid w:val="00336532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336532"/>
  </w:style>
  <w:style w:type="character" w:customStyle="1" w:styleId="af5">
    <w:name w:val="批注文字 字符"/>
    <w:basedOn w:val="a0"/>
    <w:link w:val="af4"/>
    <w:uiPriority w:val="99"/>
    <w:rsid w:val="00336532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36532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336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BC327-C10D-4B7F-A627-DD49816F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6011</TotalTime>
  <Pages>1</Pages>
  <Words>2855</Words>
  <Characters>16277</Characters>
  <Application>Microsoft Office Word</Application>
  <DocSecurity>0</DocSecurity>
  <Lines>135</Lines>
  <Paragraphs>38</Paragraphs>
  <ScaleCrop>false</ScaleCrop>
  <Company/>
  <LinksUpToDate>false</LinksUpToDate>
  <CharactersWithSpaces>19094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Clinton</dc:creator>
  <cp:keywords/>
  <dc:description/>
  <cp:lastModifiedBy>Alison Clinton</cp:lastModifiedBy>
  <cp:revision>29</cp:revision>
  <dcterms:created xsi:type="dcterms:W3CDTF">2024-11-07T15:36:00Z</dcterms:created>
  <dcterms:modified xsi:type="dcterms:W3CDTF">2024-12-10T02:07:00Z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0aec7a7567e64505a919b7019c4e397c_23</vt:lpwstr>
  </property>
</Properties>
</file>